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0D14" w:rsidRDefault="001802FB">
      <w:pPr>
        <w:pStyle w:val="Heading"/>
      </w:pPr>
      <w:r>
        <w:t>Сопоставление алгоритмов восстановления пропущенных данных профиля</w:t>
      </w:r>
      <w:r w:rsidR="005C59DC">
        <w:rPr>
          <w:rStyle w:val="a5"/>
        </w:rPr>
        <w:footnoteReference w:id="1"/>
      </w:r>
    </w:p>
    <w:p w:rsidR="00010D14" w:rsidRDefault="00010D14">
      <w:pPr>
        <w:pStyle w:val="a0"/>
        <w:jc w:val="center"/>
        <w:rPr>
          <w:b/>
          <w:bCs/>
          <w:sz w:val="24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proofErr w:type="spellStart"/>
      <w:r w:rsidR="001802FB">
        <w:rPr>
          <w:szCs w:val="20"/>
        </w:rPr>
        <w:t>Корепанова</w:t>
      </w:r>
      <w:proofErr w:type="spellEnd"/>
      <w:r w:rsidR="001802FB">
        <w:rPr>
          <w:szCs w:val="20"/>
        </w:rPr>
        <w:t xml:space="preserve"> А.А.</w:t>
      </w:r>
      <w:r>
        <w:rPr>
          <w:szCs w:val="20"/>
        </w:rPr>
        <w:t>,</w:t>
      </w:r>
      <w:r w:rsidR="00B0283A">
        <w:rPr>
          <w:szCs w:val="20"/>
        </w:rPr>
        <w:t xml:space="preserve"> </w:t>
      </w:r>
      <w:proofErr w:type="spellStart"/>
      <w:r w:rsidR="00B0283A">
        <w:rPr>
          <w:szCs w:val="20"/>
        </w:rPr>
        <w:t>м.н.с</w:t>
      </w:r>
      <w:proofErr w:type="spellEnd"/>
      <w:r w:rsidR="00B0283A">
        <w:rPr>
          <w:szCs w:val="20"/>
        </w:rPr>
        <w:t>.</w:t>
      </w:r>
      <w:r w:rsidR="001802FB">
        <w:rPr>
          <w:szCs w:val="20"/>
        </w:rPr>
        <w:t xml:space="preserve"> </w:t>
      </w:r>
      <w:proofErr w:type="spellStart"/>
      <w:r w:rsidR="00AE4E7E">
        <w:rPr>
          <w:szCs w:val="20"/>
        </w:rPr>
        <w:t>даб</w:t>
      </w:r>
      <w:proofErr w:type="spellEnd"/>
      <w:r w:rsidR="00AE4E7E">
        <w:rPr>
          <w:szCs w:val="20"/>
        </w:rPr>
        <w:t xml:space="preserve"> </w:t>
      </w:r>
      <w:proofErr w:type="spellStart"/>
      <w:r w:rsidR="00AE4E7E">
        <w:rPr>
          <w:szCs w:val="20"/>
        </w:rPr>
        <w:t>ТиМПИ</w:t>
      </w:r>
      <w:proofErr w:type="spellEnd"/>
      <w:r w:rsidR="00AE4E7E">
        <w:rPr>
          <w:szCs w:val="20"/>
        </w:rPr>
        <w:t xml:space="preserve"> СПИИРАН</w:t>
      </w:r>
      <w:r w:rsidR="001802FB">
        <w:rPr>
          <w:szCs w:val="20"/>
        </w:rPr>
        <w:t xml:space="preserve">, студентка </w:t>
      </w:r>
      <w:r>
        <w:rPr>
          <w:szCs w:val="20"/>
        </w:rPr>
        <w:t xml:space="preserve">СПбГУ, </w:t>
      </w:r>
      <w:proofErr w:type="spellStart"/>
      <w:r w:rsidR="001802FB">
        <w:rPr>
          <w:szCs w:val="20"/>
          <w:lang w:val="en-US"/>
        </w:rPr>
        <w:t>aak</w:t>
      </w:r>
      <w:proofErr w:type="spellEnd"/>
      <w:r w:rsidR="001802FB" w:rsidRPr="001802FB">
        <w:rPr>
          <w:szCs w:val="20"/>
        </w:rPr>
        <w:t>@</w:t>
      </w:r>
      <w:proofErr w:type="spellStart"/>
      <w:r w:rsidR="001802FB">
        <w:rPr>
          <w:szCs w:val="20"/>
          <w:lang w:val="en-US"/>
        </w:rPr>
        <w:t>dscs</w:t>
      </w:r>
      <w:proofErr w:type="spellEnd"/>
      <w:r w:rsidR="001802FB" w:rsidRPr="001802FB">
        <w:rPr>
          <w:szCs w:val="20"/>
        </w:rPr>
        <w:t>.</w:t>
      </w:r>
      <w:r w:rsidR="001802FB">
        <w:rPr>
          <w:szCs w:val="20"/>
          <w:lang w:val="en-US"/>
        </w:rPr>
        <w:t>pro</w:t>
      </w:r>
      <w:r>
        <w:rPr>
          <w:szCs w:val="20"/>
        </w:rPr>
        <w:fldChar w:fldCharType="end"/>
      </w:r>
    </w:p>
    <w:p w:rsidR="00010D14" w:rsidRDefault="00010D14">
      <w:pPr>
        <w:pStyle w:val="a0"/>
        <w:ind w:firstLine="0"/>
        <w:jc w:val="center"/>
      </w:pPr>
      <w:r>
        <w:rPr>
          <w:b/>
          <w:bCs/>
          <w:sz w:val="24"/>
        </w:rPr>
        <w:t>Аннотация</w:t>
      </w:r>
    </w:p>
    <w:p w:rsidR="003060B8" w:rsidRDefault="00DB2F2E" w:rsidP="00845F8F">
      <w:pPr>
        <w:pStyle w:val="Abstract"/>
        <w:ind w:firstLine="0"/>
      </w:pPr>
      <w:r>
        <w:t xml:space="preserve">Восстановление пропущенных </w:t>
      </w:r>
      <w:r w:rsidR="009E1E15">
        <w:t xml:space="preserve">значений </w:t>
      </w:r>
      <w:r>
        <w:t>в профиле пользователя</w:t>
      </w:r>
      <w:r w:rsidR="009E1E15">
        <w:t>, построенном на основе обработки аккаунта</w:t>
      </w:r>
      <w:r>
        <w:t xml:space="preserve"> в социальной сети</w:t>
      </w:r>
      <w:r w:rsidR="009E1E15">
        <w:t>,</w:t>
      </w:r>
      <w:r>
        <w:t xml:space="preserve"> имеет множество применений в рамках </w:t>
      </w:r>
      <w:r w:rsidR="009E1E15">
        <w:t xml:space="preserve">исследований, опирающихся на </w:t>
      </w:r>
      <w:r>
        <w:t>анализ социальных сетей</w:t>
      </w:r>
      <w:r w:rsidR="009E1E15">
        <w:t xml:space="preserve">. Решение этой задачи актуально </w:t>
      </w:r>
      <w:r>
        <w:t>в том числе в рамках автоматизации анализа защищённости пользователей информационной системы от социоинженерных атак</w:t>
      </w:r>
      <w:r w:rsidR="00845F8F">
        <w:t xml:space="preserve">. В данной работе представлен новый алгоритм </w:t>
      </w:r>
      <w:r>
        <w:t>восстановления города проживания пользователя</w:t>
      </w:r>
      <w:r w:rsidR="00845F8F">
        <w:t>, а также приведено сравнение качества его работы с известными алгоритмами.</w:t>
      </w:r>
    </w:p>
    <w:p w:rsidR="00010D14" w:rsidRDefault="00010D14">
      <w:pPr>
        <w:pStyle w:val="1"/>
      </w:pPr>
      <w:r>
        <w:t>Введение</w:t>
      </w:r>
    </w:p>
    <w:p w:rsidR="00F02039" w:rsidRPr="00F02039" w:rsidRDefault="00F02039" w:rsidP="004C30C0">
      <w:pPr>
        <w:pStyle w:val="1"/>
        <w:ind w:left="0" w:firstLine="432"/>
        <w:jc w:val="both"/>
        <w:rPr>
          <w:sz w:val="20"/>
          <w:szCs w:val="20"/>
        </w:rPr>
      </w:pPr>
      <w:r w:rsidRPr="00F02039">
        <w:rPr>
          <w:b w:val="0"/>
          <w:bCs w:val="0"/>
          <w:sz w:val="20"/>
          <w:szCs w:val="24"/>
        </w:rPr>
        <w:t>На данный момент задача автоматизированно</w:t>
      </w:r>
      <w:r w:rsidR="00581DA8">
        <w:rPr>
          <w:b w:val="0"/>
          <w:bCs w:val="0"/>
          <w:sz w:val="20"/>
          <w:szCs w:val="24"/>
        </w:rPr>
        <w:t>й идентификации</w:t>
      </w:r>
      <w:r w:rsidRPr="00F02039">
        <w:rPr>
          <w:b w:val="0"/>
          <w:bCs w:val="0"/>
          <w:sz w:val="20"/>
          <w:szCs w:val="24"/>
        </w:rPr>
        <w:t xml:space="preserve"> пользователей социальных сетях</w:t>
      </w:r>
      <w:r w:rsidR="00EA15B7">
        <w:rPr>
          <w:b w:val="0"/>
          <w:bCs w:val="0"/>
          <w:sz w:val="20"/>
          <w:szCs w:val="24"/>
        </w:rPr>
        <w:t xml:space="preserve"> «</w:t>
      </w:r>
      <w:proofErr w:type="spellStart"/>
      <w:r w:rsidR="00EA15B7">
        <w:rPr>
          <w:b w:val="0"/>
          <w:bCs w:val="0"/>
          <w:sz w:val="20"/>
          <w:szCs w:val="24"/>
        </w:rPr>
        <w:t>ВКонтакте</w:t>
      </w:r>
      <w:proofErr w:type="spellEnd"/>
      <w:r w:rsidR="00EA15B7">
        <w:rPr>
          <w:b w:val="0"/>
          <w:bCs w:val="0"/>
          <w:sz w:val="20"/>
          <w:szCs w:val="24"/>
        </w:rPr>
        <w:t>» и «Одноклассники»</w:t>
      </w:r>
      <w:r w:rsidRPr="00F02039">
        <w:rPr>
          <w:b w:val="0"/>
          <w:bCs w:val="0"/>
          <w:sz w:val="20"/>
          <w:szCs w:val="24"/>
        </w:rPr>
        <w:t xml:space="preserve"> не решена. Её решение поспособствовало бы сбору данных для построения профиля уязвимостей пользователя в рамках </w:t>
      </w:r>
      <w:r w:rsidR="00B478F9">
        <w:rPr>
          <w:b w:val="0"/>
          <w:bCs w:val="0"/>
          <w:sz w:val="20"/>
          <w:szCs w:val="24"/>
        </w:rPr>
        <w:t xml:space="preserve">исследования, посвящённому автоматизации построения оценок защищённости пользователей от </w:t>
      </w:r>
      <w:proofErr w:type="spellStart"/>
      <w:r w:rsidRPr="00F02039">
        <w:rPr>
          <w:b w:val="0"/>
          <w:bCs w:val="0"/>
          <w:sz w:val="20"/>
          <w:szCs w:val="24"/>
        </w:rPr>
        <w:t>социоинженерных</w:t>
      </w:r>
      <w:proofErr w:type="spellEnd"/>
      <w:r w:rsidRPr="00F02039">
        <w:rPr>
          <w:b w:val="0"/>
          <w:bCs w:val="0"/>
          <w:sz w:val="20"/>
          <w:szCs w:val="24"/>
        </w:rPr>
        <w:t xml:space="preserve"> атак</w:t>
      </w:r>
      <w:r w:rsidR="00B478F9">
        <w:rPr>
          <w:b w:val="0"/>
          <w:bCs w:val="0"/>
          <w:sz w:val="20"/>
          <w:szCs w:val="24"/>
        </w:rPr>
        <w:t xml:space="preserve"> </w:t>
      </w:r>
      <w:r w:rsidR="00B478F9" w:rsidRPr="00B478F9">
        <w:rPr>
          <w:b w:val="0"/>
          <w:bCs w:val="0"/>
          <w:sz w:val="20"/>
          <w:szCs w:val="24"/>
        </w:rPr>
        <w:t>[</w:t>
      </w:r>
      <w:r w:rsidR="002A26C8">
        <w:rPr>
          <w:b w:val="0"/>
          <w:bCs w:val="0"/>
          <w:sz w:val="20"/>
          <w:szCs w:val="24"/>
        </w:rPr>
        <w:fldChar w:fldCharType="begin"/>
      </w:r>
      <w:r w:rsidR="002A26C8">
        <w:rPr>
          <w:b w:val="0"/>
          <w:bCs w:val="0"/>
          <w:sz w:val="20"/>
          <w:szCs w:val="24"/>
        </w:rPr>
        <w:instrText xml:space="preserve"> REF _Ref31386012 \r \h </w:instrText>
      </w:r>
      <w:r w:rsidR="002A26C8">
        <w:rPr>
          <w:b w:val="0"/>
          <w:bCs w:val="0"/>
          <w:sz w:val="20"/>
          <w:szCs w:val="24"/>
        </w:rPr>
      </w:r>
      <w:r w:rsidR="002A26C8">
        <w:rPr>
          <w:b w:val="0"/>
          <w:bCs w:val="0"/>
          <w:sz w:val="20"/>
          <w:szCs w:val="24"/>
        </w:rPr>
        <w:fldChar w:fldCharType="separate"/>
      </w:r>
      <w:r w:rsidR="002A26C8">
        <w:rPr>
          <w:b w:val="0"/>
          <w:bCs w:val="0"/>
          <w:sz w:val="20"/>
          <w:szCs w:val="24"/>
        </w:rPr>
        <w:t>1</w:t>
      </w:r>
      <w:r w:rsidR="002A26C8">
        <w:rPr>
          <w:b w:val="0"/>
          <w:bCs w:val="0"/>
          <w:sz w:val="20"/>
          <w:szCs w:val="24"/>
        </w:rPr>
        <w:fldChar w:fldCharType="end"/>
      </w:r>
      <w:r w:rsidR="00B478F9" w:rsidRPr="00B478F9">
        <w:rPr>
          <w:b w:val="0"/>
          <w:bCs w:val="0"/>
          <w:sz w:val="20"/>
          <w:szCs w:val="24"/>
        </w:rPr>
        <w:t>]</w:t>
      </w:r>
      <w:r w:rsidRPr="00F02039">
        <w:rPr>
          <w:b w:val="0"/>
          <w:bCs w:val="0"/>
          <w:sz w:val="20"/>
          <w:szCs w:val="24"/>
        </w:rPr>
        <w:t xml:space="preserve">. </w:t>
      </w:r>
      <w:r w:rsidR="00EA15B7">
        <w:rPr>
          <w:b w:val="0"/>
          <w:bCs w:val="0"/>
          <w:sz w:val="20"/>
          <w:szCs w:val="24"/>
        </w:rPr>
        <w:t xml:space="preserve">В работе </w:t>
      </w:r>
      <w:r w:rsidR="00EA15B7" w:rsidRPr="00EA15B7">
        <w:rPr>
          <w:b w:val="0"/>
          <w:bCs w:val="0"/>
          <w:sz w:val="20"/>
          <w:szCs w:val="24"/>
        </w:rPr>
        <w:t>[</w:t>
      </w:r>
      <w:r w:rsidR="002A26C8">
        <w:rPr>
          <w:b w:val="0"/>
          <w:bCs w:val="0"/>
          <w:sz w:val="20"/>
          <w:szCs w:val="24"/>
        </w:rPr>
        <w:fldChar w:fldCharType="begin"/>
      </w:r>
      <w:r w:rsidR="002A26C8">
        <w:rPr>
          <w:b w:val="0"/>
          <w:bCs w:val="0"/>
          <w:sz w:val="20"/>
          <w:szCs w:val="24"/>
        </w:rPr>
        <w:instrText xml:space="preserve"> REF _Ref31386027 \r \h </w:instrText>
      </w:r>
      <w:r w:rsidR="002A26C8">
        <w:rPr>
          <w:b w:val="0"/>
          <w:bCs w:val="0"/>
          <w:sz w:val="20"/>
          <w:szCs w:val="24"/>
        </w:rPr>
      </w:r>
      <w:r w:rsidR="002A26C8">
        <w:rPr>
          <w:b w:val="0"/>
          <w:bCs w:val="0"/>
          <w:sz w:val="20"/>
          <w:szCs w:val="24"/>
        </w:rPr>
        <w:fldChar w:fldCharType="separate"/>
      </w:r>
      <w:r w:rsidR="002A26C8">
        <w:rPr>
          <w:b w:val="0"/>
          <w:bCs w:val="0"/>
          <w:sz w:val="20"/>
          <w:szCs w:val="24"/>
        </w:rPr>
        <w:t>2</w:t>
      </w:r>
      <w:r w:rsidR="002A26C8">
        <w:rPr>
          <w:b w:val="0"/>
          <w:bCs w:val="0"/>
          <w:sz w:val="20"/>
          <w:szCs w:val="24"/>
        </w:rPr>
        <w:fldChar w:fldCharType="end"/>
      </w:r>
      <w:r w:rsidR="00EA15B7" w:rsidRPr="00EA15B7">
        <w:rPr>
          <w:b w:val="0"/>
          <w:bCs w:val="0"/>
          <w:sz w:val="20"/>
          <w:szCs w:val="24"/>
        </w:rPr>
        <w:t xml:space="preserve">] </w:t>
      </w:r>
      <w:r w:rsidR="00EA15B7">
        <w:rPr>
          <w:b w:val="0"/>
          <w:bCs w:val="0"/>
          <w:sz w:val="20"/>
          <w:szCs w:val="24"/>
        </w:rPr>
        <w:t xml:space="preserve">предложен подход к решению данной задачи, основанный на сопоставлении значений атрибутов профилей в социальных сетях. </w:t>
      </w:r>
      <w:r w:rsidRPr="00F02039">
        <w:rPr>
          <w:b w:val="0"/>
          <w:bCs w:val="0"/>
          <w:sz w:val="20"/>
          <w:szCs w:val="24"/>
        </w:rPr>
        <w:t xml:space="preserve">Одной из проблем при работе с данными </w:t>
      </w:r>
      <w:r w:rsidR="00EA15B7">
        <w:rPr>
          <w:b w:val="0"/>
          <w:bCs w:val="0"/>
          <w:sz w:val="20"/>
          <w:szCs w:val="24"/>
        </w:rPr>
        <w:t>профилей</w:t>
      </w:r>
      <w:r w:rsidR="00DD01CF">
        <w:rPr>
          <w:b w:val="0"/>
          <w:bCs w:val="0"/>
          <w:sz w:val="20"/>
          <w:szCs w:val="24"/>
        </w:rPr>
        <w:t xml:space="preserve"> </w:t>
      </w:r>
      <w:r w:rsidR="00B034E2">
        <w:rPr>
          <w:b w:val="0"/>
          <w:bCs w:val="0"/>
          <w:sz w:val="20"/>
          <w:szCs w:val="24"/>
        </w:rPr>
        <w:t>является</w:t>
      </w:r>
      <w:r w:rsidRPr="00F02039">
        <w:rPr>
          <w:b w:val="0"/>
          <w:bCs w:val="0"/>
          <w:sz w:val="20"/>
          <w:szCs w:val="24"/>
        </w:rPr>
        <w:t xml:space="preserve"> возможная </w:t>
      </w:r>
      <w:r w:rsidR="001F3AA7">
        <w:rPr>
          <w:b w:val="0"/>
          <w:bCs w:val="0"/>
          <w:sz w:val="20"/>
          <w:szCs w:val="24"/>
        </w:rPr>
        <w:t>нечеткость</w:t>
      </w:r>
      <w:r w:rsidRPr="00F02039">
        <w:rPr>
          <w:b w:val="0"/>
          <w:bCs w:val="0"/>
          <w:sz w:val="20"/>
          <w:szCs w:val="24"/>
        </w:rPr>
        <w:t xml:space="preserve"> </w:t>
      </w:r>
      <w:r w:rsidR="00EA15B7">
        <w:rPr>
          <w:b w:val="0"/>
          <w:bCs w:val="0"/>
          <w:sz w:val="20"/>
          <w:szCs w:val="24"/>
        </w:rPr>
        <w:t>содержащейся в них</w:t>
      </w:r>
      <w:r w:rsidRPr="00F02039">
        <w:rPr>
          <w:b w:val="0"/>
          <w:bCs w:val="0"/>
          <w:sz w:val="20"/>
          <w:szCs w:val="24"/>
        </w:rPr>
        <w:t xml:space="preserve"> информации. </w:t>
      </w:r>
    </w:p>
    <w:p w:rsidR="00C97DFD" w:rsidRDefault="00C97DFD" w:rsidP="001802FB">
      <w:pPr>
        <w:pStyle w:val="a0"/>
        <w:spacing w:line="100" w:lineRule="atLeast"/>
        <w:rPr>
          <w:szCs w:val="20"/>
        </w:rPr>
      </w:pPr>
      <w:r>
        <w:rPr>
          <w:szCs w:val="20"/>
        </w:rPr>
        <w:t>Данные могут быть неполны</w:t>
      </w:r>
      <w:r w:rsidR="00EA15B7">
        <w:rPr>
          <w:szCs w:val="20"/>
        </w:rPr>
        <w:t>е</w:t>
      </w:r>
      <w:r>
        <w:rPr>
          <w:szCs w:val="20"/>
        </w:rPr>
        <w:t>, неточны</w:t>
      </w:r>
      <w:r w:rsidR="00EA15B7">
        <w:rPr>
          <w:szCs w:val="20"/>
        </w:rPr>
        <w:t>е</w:t>
      </w:r>
      <w:r w:rsidR="001802FB" w:rsidRPr="001802FB">
        <w:rPr>
          <w:szCs w:val="20"/>
        </w:rPr>
        <w:t xml:space="preserve">. </w:t>
      </w:r>
      <w:r w:rsidR="00EA15B7">
        <w:rPr>
          <w:szCs w:val="20"/>
        </w:rPr>
        <w:t xml:space="preserve">Согласно статистике по собранному в рамках исследования </w:t>
      </w:r>
      <w:r w:rsidR="00EA15B7" w:rsidRPr="00EA15B7">
        <w:rPr>
          <w:szCs w:val="20"/>
        </w:rPr>
        <w:t>[</w:t>
      </w:r>
      <w:r w:rsidR="002A26C8">
        <w:rPr>
          <w:szCs w:val="20"/>
        </w:rPr>
        <w:fldChar w:fldCharType="begin"/>
      </w:r>
      <w:r w:rsidR="002A26C8">
        <w:rPr>
          <w:szCs w:val="20"/>
        </w:rPr>
        <w:instrText xml:space="preserve"> REF _Ref31386027 \r \h </w:instrText>
      </w:r>
      <w:r w:rsidR="002A26C8">
        <w:rPr>
          <w:szCs w:val="20"/>
        </w:rPr>
      </w:r>
      <w:r w:rsidR="002A26C8">
        <w:rPr>
          <w:szCs w:val="20"/>
        </w:rPr>
        <w:fldChar w:fldCharType="separate"/>
      </w:r>
      <w:r w:rsidR="002A26C8">
        <w:rPr>
          <w:szCs w:val="20"/>
        </w:rPr>
        <w:t>2</w:t>
      </w:r>
      <w:r w:rsidR="002A26C8">
        <w:rPr>
          <w:szCs w:val="20"/>
        </w:rPr>
        <w:fldChar w:fldCharType="end"/>
      </w:r>
      <w:r w:rsidR="00EA15B7" w:rsidRPr="00EA15B7">
        <w:rPr>
          <w:szCs w:val="20"/>
        </w:rPr>
        <w:t xml:space="preserve">] </w:t>
      </w:r>
      <w:proofErr w:type="spellStart"/>
      <w:r w:rsidR="00EA15B7">
        <w:rPr>
          <w:szCs w:val="20"/>
        </w:rPr>
        <w:t>датасету</w:t>
      </w:r>
      <w:proofErr w:type="spellEnd"/>
      <w:r w:rsidR="001802FB" w:rsidRPr="001802FB">
        <w:rPr>
          <w:szCs w:val="20"/>
        </w:rPr>
        <w:t xml:space="preserve"> у </w:t>
      </w:r>
      <w:r w:rsidR="00EA15B7">
        <w:rPr>
          <w:szCs w:val="20"/>
        </w:rPr>
        <w:t>100</w:t>
      </w:r>
      <w:r w:rsidR="001802FB" w:rsidRPr="001802FB">
        <w:rPr>
          <w:szCs w:val="20"/>
        </w:rPr>
        <w:t xml:space="preserve">% пользователей </w:t>
      </w:r>
      <w:r w:rsidR="00E351D4">
        <w:rPr>
          <w:szCs w:val="20"/>
        </w:rPr>
        <w:t>профиле содержатся значения только атрибутов «имя» и «фамилия»,</w:t>
      </w:r>
      <w:r w:rsidR="00B478F9">
        <w:rPr>
          <w:szCs w:val="20"/>
        </w:rPr>
        <w:t xml:space="preserve"> остальные атрибуты заполнены не у всех:</w:t>
      </w:r>
      <w:r w:rsidR="00E351D4">
        <w:rPr>
          <w:szCs w:val="20"/>
        </w:rPr>
        <w:t xml:space="preserve"> у</w:t>
      </w:r>
      <w:r w:rsidR="001802FB" w:rsidRPr="001802FB">
        <w:rPr>
          <w:szCs w:val="20"/>
        </w:rPr>
        <w:t xml:space="preserve"> </w:t>
      </w:r>
      <w:r w:rsidR="00E351D4">
        <w:rPr>
          <w:szCs w:val="20"/>
        </w:rPr>
        <w:t>21% отсутствует значение атрибута</w:t>
      </w:r>
      <w:r w:rsidR="001802FB" w:rsidRPr="001802FB">
        <w:rPr>
          <w:szCs w:val="20"/>
        </w:rPr>
        <w:t xml:space="preserve"> «гор</w:t>
      </w:r>
      <w:r w:rsidR="00E351D4">
        <w:rPr>
          <w:szCs w:val="20"/>
        </w:rPr>
        <w:t>од», у 39.5% — «дата рождения», у 68,9% — «родной город».</w:t>
      </w:r>
    </w:p>
    <w:p w:rsidR="001802FB" w:rsidRDefault="00FF7873" w:rsidP="00C27FB4">
      <w:pPr>
        <w:pStyle w:val="a0"/>
        <w:spacing w:line="100" w:lineRule="atLeast"/>
        <w:rPr>
          <w:szCs w:val="20"/>
        </w:rPr>
      </w:pPr>
      <w:r>
        <w:rPr>
          <w:szCs w:val="20"/>
        </w:rPr>
        <w:t>Это усложняет задачу идентификации пользователей в различных социальных сетях, так как</w:t>
      </w:r>
      <w:r w:rsidR="00E351D4">
        <w:rPr>
          <w:szCs w:val="20"/>
        </w:rPr>
        <w:t xml:space="preserve"> </w:t>
      </w:r>
      <w:r>
        <w:rPr>
          <w:szCs w:val="20"/>
        </w:rPr>
        <w:t xml:space="preserve">многие модели машинного обучения, </w:t>
      </w:r>
      <w:r>
        <w:rPr>
          <w:szCs w:val="20"/>
        </w:rPr>
        <w:lastRenderedPageBreak/>
        <w:t>теоретически применимые в данной задаче, не работают с неполными данными.</w:t>
      </w:r>
      <w:r w:rsidR="001802FB" w:rsidRPr="001802FB">
        <w:rPr>
          <w:szCs w:val="20"/>
        </w:rPr>
        <w:t xml:space="preserve"> Существуют различные способы решить проблему неполноты информации</w:t>
      </w:r>
      <w:r>
        <w:rPr>
          <w:szCs w:val="20"/>
        </w:rPr>
        <w:t xml:space="preserve"> при работе с моделями машинного обучения</w:t>
      </w:r>
      <w:r w:rsidR="001802FB" w:rsidRPr="001802FB">
        <w:rPr>
          <w:szCs w:val="20"/>
        </w:rPr>
        <w:t xml:space="preserve">: </w:t>
      </w:r>
      <w:r>
        <w:rPr>
          <w:szCs w:val="20"/>
        </w:rPr>
        <w:t>например,</w:t>
      </w:r>
      <w:r w:rsidR="001802FB" w:rsidRPr="001802FB">
        <w:rPr>
          <w:szCs w:val="20"/>
        </w:rPr>
        <w:t xml:space="preserve"> исключение из выборки всех профилей с неполными данными, или </w:t>
      </w:r>
      <w:r>
        <w:rPr>
          <w:szCs w:val="20"/>
        </w:rPr>
        <w:t>подстановка фиксированного значения вместо отсутствующего</w:t>
      </w:r>
      <w:r w:rsidR="001802FB" w:rsidRPr="001802FB">
        <w:rPr>
          <w:szCs w:val="20"/>
        </w:rPr>
        <w:t>.</w:t>
      </w:r>
      <w:r w:rsidR="00B6452B">
        <w:rPr>
          <w:szCs w:val="20"/>
        </w:rPr>
        <w:t xml:space="preserve"> </w:t>
      </w:r>
      <w:r w:rsidR="00E351D4">
        <w:rPr>
          <w:szCs w:val="20"/>
        </w:rPr>
        <w:t>Однако, мы не всегда можем довольствоваться ими: чем больше полезной информации мы сможем извлечь из профиля, тем более точное предположение о принадлежности профилей одному пользователю мы сможем сделать, так что возникает необходимость восстанавливать пропущенные значения атрибутов профиля посредством анализа информационных следов пользователя</w:t>
      </w:r>
      <w:r w:rsidR="00C27FB4">
        <w:rPr>
          <w:szCs w:val="20"/>
        </w:rPr>
        <w:t xml:space="preserve">. </w:t>
      </w:r>
      <w:r w:rsidR="00594F65">
        <w:rPr>
          <w:szCs w:val="20"/>
        </w:rPr>
        <w:t>Существует несколько алгоритмов восстановления пропущенных значений атрибутов профиля пользователя, но ни один не даёт 100% точность, так что в данной работе предложен ещё один алгоритм и проведено сравнение его точн</w:t>
      </w:r>
      <w:r w:rsidR="00713527">
        <w:rPr>
          <w:szCs w:val="20"/>
        </w:rPr>
        <w:t>ости с некоторыми существующими</w:t>
      </w:r>
      <w:r w:rsidR="00594F65">
        <w:rPr>
          <w:szCs w:val="20"/>
        </w:rPr>
        <w:t>.</w:t>
      </w:r>
    </w:p>
    <w:p w:rsidR="00594F65" w:rsidRPr="00594F65" w:rsidRDefault="002A26C8" w:rsidP="00594F65">
      <w:pPr>
        <w:pStyle w:val="1"/>
        <w:rPr>
          <w:sz w:val="20"/>
          <w:szCs w:val="20"/>
        </w:rPr>
      </w:pPr>
      <w:r>
        <w:t>Постановка</w:t>
      </w:r>
      <w:r w:rsidR="009E1E15">
        <w:t xml:space="preserve"> </w:t>
      </w:r>
      <w:r w:rsidR="00B478F9">
        <w:t>з</w:t>
      </w:r>
      <w:r w:rsidR="00594F65">
        <w:t>адач</w:t>
      </w:r>
      <w:r w:rsidR="00B478F9">
        <w:t>и</w:t>
      </w:r>
    </w:p>
    <w:p w:rsidR="00182BFE" w:rsidRDefault="00C27FB4" w:rsidP="001802FB">
      <w:pPr>
        <w:pStyle w:val="a0"/>
        <w:spacing w:line="100" w:lineRule="atLeast"/>
        <w:rPr>
          <w:szCs w:val="20"/>
        </w:rPr>
      </w:pPr>
      <w:r>
        <w:rPr>
          <w:szCs w:val="20"/>
        </w:rPr>
        <w:t>Данная работа продолжает исследовани</w:t>
      </w:r>
      <w:r w:rsidR="00ED0A2C">
        <w:rPr>
          <w:szCs w:val="20"/>
        </w:rPr>
        <w:t>е</w:t>
      </w:r>
      <w:r w:rsidR="001802FB" w:rsidRPr="001802FB">
        <w:rPr>
          <w:szCs w:val="20"/>
        </w:rPr>
        <w:t xml:space="preserve"> [</w:t>
      </w:r>
      <w:r w:rsidR="002A26C8">
        <w:rPr>
          <w:szCs w:val="20"/>
        </w:rPr>
        <w:fldChar w:fldCharType="begin"/>
      </w:r>
      <w:r w:rsidR="002A26C8">
        <w:rPr>
          <w:szCs w:val="20"/>
        </w:rPr>
        <w:instrText xml:space="preserve"> REF _Ref31386045 \r \h </w:instrText>
      </w:r>
      <w:r w:rsidR="002A26C8">
        <w:rPr>
          <w:szCs w:val="20"/>
        </w:rPr>
      </w:r>
      <w:r w:rsidR="002A26C8">
        <w:rPr>
          <w:szCs w:val="20"/>
        </w:rPr>
        <w:fldChar w:fldCharType="separate"/>
      </w:r>
      <w:r w:rsidR="002A26C8">
        <w:rPr>
          <w:szCs w:val="20"/>
        </w:rPr>
        <w:t>3</w:t>
      </w:r>
      <w:r w:rsidR="002A26C8">
        <w:rPr>
          <w:szCs w:val="20"/>
        </w:rPr>
        <w:fldChar w:fldCharType="end"/>
      </w:r>
      <w:r w:rsidR="001802FB" w:rsidRPr="001802FB">
        <w:rPr>
          <w:szCs w:val="20"/>
        </w:rPr>
        <w:t>], в</w:t>
      </w:r>
      <w:r>
        <w:rPr>
          <w:szCs w:val="20"/>
        </w:rPr>
        <w:t xml:space="preserve"> рамках</w:t>
      </w:r>
      <w:r w:rsidR="001802FB" w:rsidRPr="001802FB">
        <w:rPr>
          <w:szCs w:val="20"/>
        </w:rPr>
        <w:t xml:space="preserve"> котор</w:t>
      </w:r>
      <w:r w:rsidR="00414309">
        <w:rPr>
          <w:szCs w:val="20"/>
        </w:rPr>
        <w:t>ого</w:t>
      </w:r>
      <w:r w:rsidR="001802FB" w:rsidRPr="001802FB">
        <w:rPr>
          <w:szCs w:val="20"/>
        </w:rPr>
        <w:t xml:space="preserve"> были </w:t>
      </w:r>
      <w:r w:rsidR="00414309">
        <w:rPr>
          <w:szCs w:val="20"/>
        </w:rPr>
        <w:t>рассмотрены</w:t>
      </w:r>
      <w:r w:rsidR="001802FB" w:rsidRPr="001802FB">
        <w:rPr>
          <w:szCs w:val="20"/>
        </w:rPr>
        <w:t xml:space="preserve"> алгоритмы восстановления значений атрибутов «город проживания» и «возраст» посредством анализа социального окружения и информации в профиле об образовании. </w:t>
      </w:r>
      <w:r w:rsidR="00594F65">
        <w:rPr>
          <w:szCs w:val="20"/>
        </w:rPr>
        <w:t>Текущая задача</w:t>
      </w:r>
      <w:r w:rsidR="001802FB" w:rsidRPr="001802FB">
        <w:rPr>
          <w:szCs w:val="20"/>
        </w:rPr>
        <w:t xml:space="preserve"> состоит в том, чтобы провести сравнение нескольких методов восстановления пропущенных значений атрибута «город» и определить, возможно ли улучшить результат, полученный в [</w:t>
      </w:r>
      <w:r w:rsidR="002A26C8">
        <w:rPr>
          <w:szCs w:val="20"/>
        </w:rPr>
        <w:fldChar w:fldCharType="begin"/>
      </w:r>
      <w:r w:rsidR="002A26C8">
        <w:rPr>
          <w:szCs w:val="20"/>
        </w:rPr>
        <w:instrText xml:space="preserve"> REF _Ref31386045 \r \h </w:instrText>
      </w:r>
      <w:r w:rsidR="002A26C8">
        <w:rPr>
          <w:szCs w:val="20"/>
        </w:rPr>
      </w:r>
      <w:r w:rsidR="002A26C8">
        <w:rPr>
          <w:szCs w:val="20"/>
        </w:rPr>
        <w:fldChar w:fldCharType="separate"/>
      </w:r>
      <w:r w:rsidR="002A26C8">
        <w:rPr>
          <w:szCs w:val="20"/>
        </w:rPr>
        <w:t>3</w:t>
      </w:r>
      <w:r w:rsidR="002A26C8">
        <w:rPr>
          <w:szCs w:val="20"/>
        </w:rPr>
        <w:fldChar w:fldCharType="end"/>
      </w:r>
      <w:r w:rsidR="001802FB" w:rsidRPr="001802FB">
        <w:rPr>
          <w:szCs w:val="20"/>
        </w:rPr>
        <w:t>], с их помощью.</w:t>
      </w:r>
    </w:p>
    <w:p w:rsidR="001802FB" w:rsidRPr="00182BFE" w:rsidRDefault="00182BFE" w:rsidP="00182BFE">
      <w:pPr>
        <w:pStyle w:val="1"/>
        <w:rPr>
          <w:sz w:val="20"/>
          <w:szCs w:val="20"/>
        </w:rPr>
      </w:pPr>
      <w:r>
        <w:t>Рассматриваемые алгоритмы</w:t>
      </w:r>
    </w:p>
    <w:p w:rsidR="001802FB" w:rsidRPr="001802FB" w:rsidRDefault="001802FB" w:rsidP="001802FB">
      <w:pPr>
        <w:pStyle w:val="a0"/>
        <w:spacing w:line="100" w:lineRule="atLeast"/>
        <w:rPr>
          <w:szCs w:val="20"/>
        </w:rPr>
      </w:pPr>
      <w:r w:rsidRPr="001802FB">
        <w:rPr>
          <w:szCs w:val="20"/>
        </w:rPr>
        <w:t>Пред</w:t>
      </w:r>
      <w:r w:rsidR="00594F65">
        <w:rPr>
          <w:szCs w:val="20"/>
        </w:rPr>
        <w:t xml:space="preserve">ложенный </w:t>
      </w:r>
      <w:r w:rsidRPr="001802FB">
        <w:rPr>
          <w:szCs w:val="20"/>
        </w:rPr>
        <w:t>в работе [</w:t>
      </w:r>
      <w:r w:rsidR="002A26C8">
        <w:rPr>
          <w:szCs w:val="20"/>
        </w:rPr>
        <w:fldChar w:fldCharType="begin"/>
      </w:r>
      <w:r w:rsidR="002A26C8">
        <w:rPr>
          <w:szCs w:val="20"/>
        </w:rPr>
        <w:instrText xml:space="preserve"> REF _Ref31386045 \r \h </w:instrText>
      </w:r>
      <w:r w:rsidR="002A26C8">
        <w:rPr>
          <w:szCs w:val="20"/>
        </w:rPr>
      </w:r>
      <w:r w:rsidR="002A26C8">
        <w:rPr>
          <w:szCs w:val="20"/>
        </w:rPr>
        <w:fldChar w:fldCharType="separate"/>
      </w:r>
      <w:r w:rsidR="002A26C8">
        <w:rPr>
          <w:szCs w:val="20"/>
        </w:rPr>
        <w:t>3</w:t>
      </w:r>
      <w:r w:rsidR="002A26C8">
        <w:rPr>
          <w:szCs w:val="20"/>
        </w:rPr>
        <w:fldChar w:fldCharType="end"/>
      </w:r>
      <w:r w:rsidRPr="001802FB">
        <w:rPr>
          <w:szCs w:val="20"/>
        </w:rPr>
        <w:t>] метод был сопоставлен с двумя методами восстановления города проживания: посредством выделения сообществ в социальном графе и посредств</w:t>
      </w:r>
      <w:r w:rsidR="00414309">
        <w:rPr>
          <w:szCs w:val="20"/>
        </w:rPr>
        <w:t>ом анализа подписок аккаунта</w:t>
      </w:r>
      <w:r w:rsidRPr="001802FB">
        <w:rPr>
          <w:szCs w:val="20"/>
        </w:rPr>
        <w:t xml:space="preserve"> на группы </w:t>
      </w:r>
      <w:r w:rsidR="00414309">
        <w:rPr>
          <w:szCs w:val="20"/>
        </w:rPr>
        <w:t xml:space="preserve">в </w:t>
      </w:r>
      <w:r w:rsidR="00DD7166">
        <w:rPr>
          <w:szCs w:val="20"/>
        </w:rPr>
        <w:t>социальной</w:t>
      </w:r>
      <w:r w:rsidR="00414309">
        <w:rPr>
          <w:szCs w:val="20"/>
        </w:rPr>
        <w:t xml:space="preserve"> сети</w:t>
      </w:r>
      <w:r w:rsidRPr="001802FB">
        <w:rPr>
          <w:szCs w:val="20"/>
        </w:rPr>
        <w:t xml:space="preserve">. </w:t>
      </w:r>
    </w:p>
    <w:p w:rsidR="001802FB" w:rsidRPr="001802FB" w:rsidRDefault="001802FB" w:rsidP="001802FB">
      <w:pPr>
        <w:pStyle w:val="a0"/>
        <w:spacing w:line="100" w:lineRule="atLeast"/>
        <w:rPr>
          <w:szCs w:val="20"/>
        </w:rPr>
      </w:pPr>
      <w:r w:rsidRPr="001802FB">
        <w:rPr>
          <w:szCs w:val="20"/>
        </w:rPr>
        <w:t>Был рассмотрен алгоритм выделения сообществ, представленный в [</w:t>
      </w:r>
      <w:r w:rsidR="002A26C8">
        <w:rPr>
          <w:szCs w:val="20"/>
        </w:rPr>
        <w:fldChar w:fldCharType="begin"/>
      </w:r>
      <w:r w:rsidR="002A26C8">
        <w:rPr>
          <w:szCs w:val="20"/>
        </w:rPr>
        <w:instrText xml:space="preserve"> REF _Ref31386068 \r \h </w:instrText>
      </w:r>
      <w:r w:rsidR="002A26C8">
        <w:rPr>
          <w:szCs w:val="20"/>
        </w:rPr>
      </w:r>
      <w:r w:rsidR="002A26C8">
        <w:rPr>
          <w:szCs w:val="20"/>
        </w:rPr>
        <w:fldChar w:fldCharType="separate"/>
      </w:r>
      <w:r w:rsidR="002A26C8">
        <w:rPr>
          <w:szCs w:val="20"/>
        </w:rPr>
        <w:t>4</w:t>
      </w:r>
      <w:r w:rsidR="002A26C8">
        <w:rPr>
          <w:szCs w:val="20"/>
        </w:rPr>
        <w:fldChar w:fldCharType="end"/>
      </w:r>
      <w:r w:rsidRPr="001802FB">
        <w:rPr>
          <w:szCs w:val="20"/>
        </w:rPr>
        <w:t>]. Он базируется на</w:t>
      </w:r>
      <w:r w:rsidR="00E423CA">
        <w:rPr>
          <w:szCs w:val="20"/>
        </w:rPr>
        <w:t xml:space="preserve"> анализе </w:t>
      </w:r>
      <w:r w:rsidR="00ED0A2C" w:rsidRPr="00ED0A2C">
        <w:rPr>
          <w:szCs w:val="20"/>
        </w:rPr>
        <w:t xml:space="preserve">структуры графа ближайшего окружения </w:t>
      </w:r>
      <w:r w:rsidR="00ED0A2C">
        <w:rPr>
          <w:szCs w:val="20"/>
        </w:rPr>
        <w:t xml:space="preserve">пользователя </w:t>
      </w:r>
      <w:r w:rsidR="00ED0A2C" w:rsidRPr="00ED0A2C">
        <w:rPr>
          <w:szCs w:val="20"/>
        </w:rPr>
        <w:t>и атрибутов вершин этого графа</w:t>
      </w:r>
    </w:p>
    <w:p w:rsidR="001802FB" w:rsidRPr="001802FB" w:rsidRDefault="001802FB" w:rsidP="001802FB">
      <w:pPr>
        <w:pStyle w:val="a0"/>
        <w:spacing w:line="100" w:lineRule="atLeast"/>
        <w:rPr>
          <w:szCs w:val="20"/>
        </w:rPr>
      </w:pPr>
      <w:r w:rsidRPr="001802FB">
        <w:rPr>
          <w:szCs w:val="20"/>
        </w:rPr>
        <w:t>Второй рассматриваемый метод основывается на анализе сообществ, групп и публичных страниц (далее</w:t>
      </w:r>
      <w:r w:rsidR="00182BFE">
        <w:rPr>
          <w:szCs w:val="20"/>
        </w:rPr>
        <w:t xml:space="preserve"> называется обобщенно “группы”)</w:t>
      </w:r>
      <w:r w:rsidR="00ED0A2C">
        <w:rPr>
          <w:szCs w:val="20"/>
        </w:rPr>
        <w:t>, на которые подписан аккаунт</w:t>
      </w:r>
      <w:r w:rsidR="00182BFE">
        <w:rPr>
          <w:szCs w:val="20"/>
        </w:rPr>
        <w:t>. Основная идея этого алгоритма исходит из следующего эвристического предположения: пользователи социальных сетей, проживающие в одном городе, подписываются на одни те же группы: группы с местными новостями, событиями и заведениями. Алгоритм</w:t>
      </w:r>
      <w:r w:rsidRPr="001802FB">
        <w:rPr>
          <w:szCs w:val="20"/>
        </w:rPr>
        <w:t xml:space="preserve"> состоит в следующем: </w:t>
      </w:r>
    </w:p>
    <w:p w:rsidR="001802FB" w:rsidRPr="00182BFE" w:rsidRDefault="001802FB" w:rsidP="001802FB">
      <w:pPr>
        <w:pStyle w:val="a0"/>
        <w:spacing w:line="100" w:lineRule="atLeast"/>
        <w:rPr>
          <w:szCs w:val="20"/>
        </w:rPr>
      </w:pPr>
      <w:r w:rsidRPr="001802FB">
        <w:rPr>
          <w:szCs w:val="20"/>
        </w:rPr>
        <w:lastRenderedPageBreak/>
        <w:t>1.</w:t>
      </w:r>
      <w:r w:rsidRPr="001802FB">
        <w:rPr>
          <w:szCs w:val="20"/>
        </w:rPr>
        <w:tab/>
        <w:t>Из</w:t>
      </w:r>
      <w:r w:rsidR="00182BFE" w:rsidRPr="00182BFE">
        <w:rPr>
          <w:szCs w:val="20"/>
        </w:rPr>
        <w:t xml:space="preserve"> </w:t>
      </w:r>
      <w:r w:rsidRPr="001802FB">
        <w:rPr>
          <w:szCs w:val="20"/>
        </w:rPr>
        <w:t>множества групп</w:t>
      </w:r>
      <w:r w:rsidR="00182BFE">
        <w:rPr>
          <w:szCs w:val="20"/>
        </w:rPr>
        <w:t xml:space="preserve">, на которые подписан </w:t>
      </w:r>
      <w:r w:rsidR="00ED0A2C">
        <w:rPr>
          <w:szCs w:val="20"/>
        </w:rPr>
        <w:t>аккаунт</w:t>
      </w:r>
      <w:r w:rsidR="00182BFE">
        <w:rPr>
          <w:szCs w:val="20"/>
        </w:rPr>
        <w:t>,</w:t>
      </w:r>
      <w:r w:rsidRPr="001802FB">
        <w:rPr>
          <w:szCs w:val="20"/>
        </w:rPr>
        <w:t xml:space="preserve"> выбираются те, чье количество подписчиков не превышает 100000 аккаунтов.</w:t>
      </w:r>
      <w:r w:rsidR="00182BFE" w:rsidRPr="00182BFE">
        <w:rPr>
          <w:szCs w:val="20"/>
        </w:rPr>
        <w:t xml:space="preserve"> </w:t>
      </w:r>
    </w:p>
    <w:p w:rsidR="001802FB" w:rsidRPr="001802FB" w:rsidRDefault="001802FB" w:rsidP="001802FB">
      <w:pPr>
        <w:pStyle w:val="a0"/>
        <w:spacing w:line="100" w:lineRule="atLeast"/>
        <w:rPr>
          <w:szCs w:val="20"/>
        </w:rPr>
      </w:pPr>
      <w:r w:rsidRPr="001802FB">
        <w:rPr>
          <w:szCs w:val="20"/>
        </w:rPr>
        <w:t>2.</w:t>
      </w:r>
      <w:r w:rsidRPr="001802FB">
        <w:rPr>
          <w:szCs w:val="20"/>
        </w:rPr>
        <w:tab/>
        <w:t xml:space="preserve">Для каждой такой группы подсчитывается число подписчиков, для которых совпадает значение атрибута “город”. Если число пользователей из одного города больше, чем 20 % от общего числа пользователей, подписанных на группу, то город заносится в потенциальные города проживания пользователя. </w:t>
      </w:r>
    </w:p>
    <w:p w:rsidR="001802FB" w:rsidRDefault="001802FB" w:rsidP="001802FB">
      <w:pPr>
        <w:pStyle w:val="a0"/>
        <w:spacing w:line="100" w:lineRule="atLeast"/>
        <w:rPr>
          <w:szCs w:val="20"/>
        </w:rPr>
      </w:pPr>
      <w:r w:rsidRPr="001802FB">
        <w:rPr>
          <w:szCs w:val="20"/>
        </w:rPr>
        <w:t>3.</w:t>
      </w:r>
      <w:r w:rsidRPr="001802FB">
        <w:rPr>
          <w:szCs w:val="20"/>
        </w:rPr>
        <w:tab/>
      </w:r>
      <w:r w:rsidR="00182BFE">
        <w:rPr>
          <w:szCs w:val="20"/>
        </w:rPr>
        <w:t>Предполагается, что г</w:t>
      </w:r>
      <w:r w:rsidRPr="001802FB">
        <w:rPr>
          <w:szCs w:val="20"/>
        </w:rPr>
        <w:t xml:space="preserve">ород, добавленный в множество потенциальных городов проживания наибольшее число раз, </w:t>
      </w:r>
      <w:r w:rsidR="00182BFE">
        <w:rPr>
          <w:szCs w:val="20"/>
        </w:rPr>
        <w:t>является</w:t>
      </w:r>
      <w:r w:rsidRPr="001802FB">
        <w:rPr>
          <w:szCs w:val="20"/>
        </w:rPr>
        <w:t xml:space="preserve"> городом проживания пользователя.</w:t>
      </w:r>
    </w:p>
    <w:p w:rsidR="00182BFE" w:rsidRPr="00182BFE" w:rsidRDefault="00182BFE" w:rsidP="00182BFE">
      <w:pPr>
        <w:pStyle w:val="1"/>
        <w:rPr>
          <w:sz w:val="20"/>
          <w:szCs w:val="20"/>
        </w:rPr>
      </w:pPr>
      <w:r>
        <w:t>Результаты</w:t>
      </w:r>
    </w:p>
    <w:p w:rsidR="001802FB" w:rsidRDefault="002F29E7" w:rsidP="001802FB">
      <w:pPr>
        <w:pStyle w:val="a0"/>
        <w:spacing w:line="100" w:lineRule="atLeast"/>
        <w:rPr>
          <w:szCs w:val="20"/>
        </w:rPr>
      </w:pPr>
      <w:r>
        <w:rPr>
          <w:szCs w:val="20"/>
        </w:rPr>
        <w:t>Было проведено тестирование алгоритмов</w:t>
      </w:r>
      <w:r w:rsidR="001802FB" w:rsidRPr="001802FB">
        <w:rPr>
          <w:szCs w:val="20"/>
        </w:rPr>
        <w:t xml:space="preserve"> восстановления </w:t>
      </w:r>
      <w:r w:rsidR="003B3E7C">
        <w:rPr>
          <w:szCs w:val="20"/>
        </w:rPr>
        <w:t xml:space="preserve">города проживания пользователя </w:t>
      </w:r>
      <w:r w:rsidR="001802FB" w:rsidRPr="001802FB">
        <w:rPr>
          <w:szCs w:val="20"/>
        </w:rPr>
        <w:t xml:space="preserve">на выборке из </w:t>
      </w:r>
      <w:r w:rsidR="0079698D">
        <w:rPr>
          <w:szCs w:val="20"/>
        </w:rPr>
        <w:t>100</w:t>
      </w:r>
      <w:r w:rsidR="001802FB" w:rsidRPr="001802FB">
        <w:rPr>
          <w:szCs w:val="20"/>
        </w:rPr>
        <w:t>0 аккаунтов с заполненными значениями атрибутов “город”</w:t>
      </w:r>
      <w:r w:rsidR="003B3E7C">
        <w:rPr>
          <w:szCs w:val="20"/>
        </w:rPr>
        <w:t xml:space="preserve">. 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290"/>
      </w:tblGrid>
      <w:tr w:rsidR="002951B1" w:rsidTr="00845F8F">
        <w:trPr>
          <w:jc w:val="center"/>
        </w:trPr>
        <w:tc>
          <w:tcPr>
            <w:tcW w:w="1292" w:type="dxa"/>
          </w:tcPr>
          <w:p w:rsidR="002951B1" w:rsidRDefault="002951B1" w:rsidP="001802FB">
            <w:pPr>
              <w:pStyle w:val="a0"/>
              <w:spacing w:line="100" w:lineRule="atLeast"/>
              <w:ind w:firstLine="0"/>
              <w:rPr>
                <w:szCs w:val="20"/>
              </w:rPr>
            </w:pPr>
          </w:p>
        </w:tc>
        <w:tc>
          <w:tcPr>
            <w:tcW w:w="1290" w:type="dxa"/>
          </w:tcPr>
          <w:p w:rsidR="002951B1" w:rsidRDefault="00E44C30" w:rsidP="001802FB">
            <w:pPr>
              <w:pStyle w:val="a0"/>
              <w:spacing w:line="100" w:lineRule="atLeast"/>
              <w:ind w:firstLine="0"/>
              <w:rPr>
                <w:szCs w:val="20"/>
              </w:rPr>
            </w:pPr>
            <w:r>
              <w:rPr>
                <w:szCs w:val="20"/>
              </w:rPr>
              <w:t>Точность</w:t>
            </w:r>
          </w:p>
        </w:tc>
      </w:tr>
      <w:tr w:rsidR="00E44C30" w:rsidTr="00845F8F">
        <w:trPr>
          <w:jc w:val="center"/>
        </w:trPr>
        <w:tc>
          <w:tcPr>
            <w:tcW w:w="1292" w:type="dxa"/>
          </w:tcPr>
          <w:p w:rsidR="00E44C30" w:rsidRDefault="00E44C30" w:rsidP="001802FB">
            <w:pPr>
              <w:pStyle w:val="a0"/>
              <w:spacing w:line="100" w:lineRule="atLeast"/>
              <w:ind w:firstLine="0"/>
              <w:rPr>
                <w:szCs w:val="20"/>
              </w:rPr>
            </w:pPr>
            <w:r>
              <w:rPr>
                <w:szCs w:val="20"/>
              </w:rPr>
              <w:t>Анализ социального окружения</w:t>
            </w:r>
          </w:p>
        </w:tc>
        <w:tc>
          <w:tcPr>
            <w:tcW w:w="1290" w:type="dxa"/>
          </w:tcPr>
          <w:p w:rsidR="00E44C30" w:rsidRDefault="00E44C30" w:rsidP="001802FB">
            <w:pPr>
              <w:pStyle w:val="a0"/>
              <w:spacing w:line="100" w:lineRule="atLeast"/>
              <w:ind w:firstLine="0"/>
              <w:rPr>
                <w:szCs w:val="20"/>
              </w:rPr>
            </w:pPr>
            <w:r>
              <w:rPr>
                <w:szCs w:val="20"/>
              </w:rPr>
              <w:t>0.762</w:t>
            </w:r>
          </w:p>
        </w:tc>
      </w:tr>
      <w:tr w:rsidR="002951B1" w:rsidTr="00845F8F">
        <w:trPr>
          <w:jc w:val="center"/>
        </w:trPr>
        <w:tc>
          <w:tcPr>
            <w:tcW w:w="1292" w:type="dxa"/>
          </w:tcPr>
          <w:p w:rsidR="002951B1" w:rsidRDefault="00D909AC" w:rsidP="001802FB">
            <w:pPr>
              <w:pStyle w:val="a0"/>
              <w:spacing w:line="100" w:lineRule="atLeast"/>
              <w:ind w:firstLine="0"/>
              <w:rPr>
                <w:szCs w:val="20"/>
              </w:rPr>
            </w:pPr>
            <w:r>
              <w:rPr>
                <w:szCs w:val="20"/>
              </w:rPr>
              <w:t>Выделение сообществ</w:t>
            </w:r>
          </w:p>
        </w:tc>
        <w:tc>
          <w:tcPr>
            <w:tcW w:w="1290" w:type="dxa"/>
          </w:tcPr>
          <w:p w:rsidR="002951B1" w:rsidRDefault="002C7C4D" w:rsidP="001802FB">
            <w:pPr>
              <w:pStyle w:val="a0"/>
              <w:spacing w:line="100" w:lineRule="atLeast"/>
              <w:ind w:firstLine="0"/>
              <w:rPr>
                <w:szCs w:val="20"/>
              </w:rPr>
            </w:pPr>
            <w:r>
              <w:rPr>
                <w:szCs w:val="20"/>
              </w:rPr>
              <w:t>0.560</w:t>
            </w:r>
          </w:p>
        </w:tc>
      </w:tr>
      <w:tr w:rsidR="002951B1" w:rsidTr="00845F8F">
        <w:trPr>
          <w:jc w:val="center"/>
        </w:trPr>
        <w:tc>
          <w:tcPr>
            <w:tcW w:w="1292" w:type="dxa"/>
          </w:tcPr>
          <w:p w:rsidR="002951B1" w:rsidRDefault="002C7C4D" w:rsidP="001802FB">
            <w:pPr>
              <w:pStyle w:val="a0"/>
              <w:spacing w:line="100" w:lineRule="atLeast"/>
              <w:ind w:firstLine="0"/>
              <w:rPr>
                <w:szCs w:val="20"/>
              </w:rPr>
            </w:pPr>
            <w:r>
              <w:rPr>
                <w:szCs w:val="20"/>
              </w:rPr>
              <w:t>Подписки</w:t>
            </w:r>
          </w:p>
        </w:tc>
        <w:tc>
          <w:tcPr>
            <w:tcW w:w="1290" w:type="dxa"/>
          </w:tcPr>
          <w:p w:rsidR="002951B1" w:rsidRDefault="002C7C4D" w:rsidP="001802FB">
            <w:pPr>
              <w:pStyle w:val="a0"/>
              <w:spacing w:line="100" w:lineRule="atLeast"/>
              <w:ind w:firstLine="0"/>
              <w:rPr>
                <w:szCs w:val="20"/>
              </w:rPr>
            </w:pPr>
            <w:r>
              <w:rPr>
                <w:szCs w:val="20"/>
              </w:rPr>
              <w:t>0.731</w:t>
            </w:r>
          </w:p>
        </w:tc>
      </w:tr>
    </w:tbl>
    <w:p w:rsidR="00CA0A52" w:rsidRPr="00845F8F" w:rsidRDefault="007A73B4" w:rsidP="00845F8F">
      <w:pPr>
        <w:pStyle w:val="a0"/>
        <w:spacing w:line="100" w:lineRule="atLeast"/>
        <w:jc w:val="center"/>
        <w:rPr>
          <w:sz w:val="18"/>
          <w:szCs w:val="18"/>
        </w:rPr>
      </w:pPr>
      <w:r>
        <w:rPr>
          <w:sz w:val="18"/>
          <w:szCs w:val="18"/>
        </w:rPr>
        <w:t>Таблица 1</w:t>
      </w:r>
      <w:bookmarkStart w:id="2" w:name="_GoBack"/>
      <w:bookmarkEnd w:id="2"/>
    </w:p>
    <w:p w:rsidR="00010D14" w:rsidRDefault="001802FB" w:rsidP="001802FB">
      <w:pPr>
        <w:pStyle w:val="a0"/>
        <w:spacing w:line="100" w:lineRule="atLeast"/>
      </w:pPr>
      <w:r w:rsidRPr="001802FB">
        <w:rPr>
          <w:szCs w:val="20"/>
        </w:rPr>
        <w:t>Наилучший результат показал исходный алгоритм</w:t>
      </w:r>
      <w:r w:rsidR="00955D39">
        <w:rPr>
          <w:szCs w:val="20"/>
        </w:rPr>
        <w:t xml:space="preserve"> анализа социального окружения.</w:t>
      </w:r>
    </w:p>
    <w:p w:rsidR="00010D14" w:rsidRPr="00845F8F" w:rsidRDefault="00010D14">
      <w:pPr>
        <w:pStyle w:val="1"/>
        <w:rPr>
          <w:sz w:val="20"/>
          <w:szCs w:val="20"/>
        </w:rPr>
      </w:pPr>
      <w:r w:rsidRPr="00845F8F">
        <w:t>Заключение</w:t>
      </w:r>
    </w:p>
    <w:p w:rsidR="006D304D" w:rsidRPr="00DB2F2E" w:rsidRDefault="00EE4B2E" w:rsidP="00DB2F2E">
      <w:pPr>
        <w:pStyle w:val="a0"/>
        <w:numPr>
          <w:ilvl w:val="0"/>
          <w:numId w:val="1"/>
        </w:numPr>
        <w:spacing w:line="100" w:lineRule="atLeast"/>
        <w:ind w:left="0" w:firstLine="432"/>
      </w:pPr>
      <w:r>
        <w:t xml:space="preserve">В работе </w:t>
      </w:r>
      <w:r w:rsidR="00BB544B">
        <w:t xml:space="preserve">предложен алгоритм </w:t>
      </w:r>
      <w:r w:rsidR="0079698D">
        <w:t xml:space="preserve">восстановления города проживания пользователя посредством анализа </w:t>
      </w:r>
      <w:r w:rsidR="00ED0A2C">
        <w:t>групп, на которые подписан аккаунт</w:t>
      </w:r>
      <w:r w:rsidR="0079698D">
        <w:t>.</w:t>
      </w:r>
      <w:r w:rsidR="002C4ABB">
        <w:t xml:space="preserve"> Б</w:t>
      </w:r>
      <w:r>
        <w:t xml:space="preserve">ыло проведено тестирование предложенного алгоритма, а также сравнение его с известными решениями. </w:t>
      </w:r>
      <w:r w:rsidR="002C4ABB">
        <w:t>Пред</w:t>
      </w:r>
      <w:r>
        <w:t>ложенный алгоритм показа</w:t>
      </w:r>
      <w:r w:rsidR="00955D39">
        <w:t>л хорошие результаты, хотя и не лучшие по сравнению с другими</w:t>
      </w:r>
      <w:r w:rsidR="00DB2F2E">
        <w:t xml:space="preserve"> </w:t>
      </w:r>
      <w:r>
        <w:t>рассмотренными алгоритмами</w:t>
      </w:r>
      <w:r w:rsidR="00DB2F2E">
        <w:t>.</w:t>
      </w:r>
      <w:r w:rsidR="00802351">
        <w:t xml:space="preserve"> Результаты данного исследования планируется применить в дальнейшей работе над алгоритмами идентификации пользователей в различных социальных сетях с помощью алгебраический байесовских сетей </w:t>
      </w:r>
      <w:r w:rsidR="00802351" w:rsidRPr="00802351">
        <w:t>[5].</w:t>
      </w:r>
    </w:p>
    <w:p w:rsidR="00010D14" w:rsidRPr="00ED0A2C" w:rsidRDefault="00010D14" w:rsidP="00EE4B2E">
      <w:pPr>
        <w:pStyle w:val="ac"/>
        <w:numPr>
          <w:ilvl w:val="0"/>
          <w:numId w:val="1"/>
        </w:numPr>
      </w:pPr>
      <w:r w:rsidRPr="00ED0A2C">
        <w:lastRenderedPageBreak/>
        <w:t>Литература</w:t>
      </w:r>
    </w:p>
    <w:p w:rsidR="002A26C8" w:rsidRDefault="002A26C8" w:rsidP="002A26C8">
      <w:pPr>
        <w:pStyle w:val="af5"/>
        <w:numPr>
          <w:ilvl w:val="0"/>
          <w:numId w:val="3"/>
        </w:numPr>
        <w:rPr>
          <w:rFonts w:cs="Lohit Hindi"/>
          <w:sz w:val="20"/>
          <w:szCs w:val="24"/>
        </w:rPr>
      </w:pPr>
      <w:bookmarkStart w:id="3" w:name="_Ref31386012"/>
      <w:proofErr w:type="spellStart"/>
      <w:r w:rsidRPr="00802351">
        <w:rPr>
          <w:rFonts w:cs="Lohit Hindi"/>
          <w:sz w:val="20"/>
          <w:szCs w:val="24"/>
        </w:rPr>
        <w:t>Хлобыстова</w:t>
      </w:r>
      <w:proofErr w:type="spellEnd"/>
      <w:r w:rsidRPr="00802351">
        <w:rPr>
          <w:rFonts w:cs="Lohit Hindi"/>
          <w:sz w:val="20"/>
          <w:szCs w:val="24"/>
        </w:rPr>
        <w:t xml:space="preserve"> А.О., Абрамов М.В., </w:t>
      </w:r>
      <w:proofErr w:type="spellStart"/>
      <w:r w:rsidRPr="00802351">
        <w:rPr>
          <w:rFonts w:cs="Lohit Hindi"/>
          <w:sz w:val="20"/>
          <w:szCs w:val="24"/>
        </w:rPr>
        <w:t>Тулупьев</w:t>
      </w:r>
      <w:proofErr w:type="spellEnd"/>
      <w:r w:rsidRPr="00802351">
        <w:rPr>
          <w:rFonts w:cs="Lohit Hindi"/>
          <w:sz w:val="20"/>
          <w:szCs w:val="24"/>
        </w:rPr>
        <w:t xml:space="preserve"> А.Л., </w:t>
      </w:r>
      <w:proofErr w:type="spellStart"/>
      <w:r w:rsidRPr="00802351">
        <w:rPr>
          <w:rFonts w:cs="Lohit Hindi"/>
          <w:sz w:val="20"/>
          <w:szCs w:val="24"/>
        </w:rPr>
        <w:t>Золотин</w:t>
      </w:r>
      <w:proofErr w:type="spellEnd"/>
      <w:r w:rsidRPr="00802351">
        <w:rPr>
          <w:rFonts w:cs="Lohit Hindi"/>
          <w:sz w:val="20"/>
          <w:szCs w:val="24"/>
        </w:rPr>
        <w:t xml:space="preserve"> А.А.</w:t>
      </w:r>
      <w:r>
        <w:rPr>
          <w:rFonts w:cs="Lohit Hindi"/>
          <w:sz w:val="20"/>
          <w:szCs w:val="24"/>
        </w:rPr>
        <w:t xml:space="preserve"> </w:t>
      </w:r>
      <w:r w:rsidRPr="00802351">
        <w:rPr>
          <w:rFonts w:cs="Lohit Hindi"/>
          <w:sz w:val="20"/>
          <w:szCs w:val="24"/>
        </w:rPr>
        <w:t xml:space="preserve">Поиск кратчайшей траектории </w:t>
      </w:r>
      <w:proofErr w:type="spellStart"/>
      <w:r w:rsidRPr="00802351">
        <w:rPr>
          <w:rFonts w:cs="Lohit Hindi"/>
          <w:sz w:val="20"/>
          <w:szCs w:val="24"/>
        </w:rPr>
        <w:t>социоинженерной</w:t>
      </w:r>
      <w:proofErr w:type="spellEnd"/>
      <w:r w:rsidRPr="00802351">
        <w:rPr>
          <w:rFonts w:cs="Lohit Hindi"/>
          <w:sz w:val="20"/>
          <w:szCs w:val="24"/>
        </w:rPr>
        <w:t xml:space="preserve"> атаки между парой пользователей в графе с вероятностями переходов</w:t>
      </w:r>
      <w:r>
        <w:rPr>
          <w:rFonts w:cs="Lohit Hindi"/>
          <w:sz w:val="20"/>
          <w:szCs w:val="24"/>
        </w:rPr>
        <w:t xml:space="preserve"> //</w:t>
      </w:r>
      <w:r w:rsidRPr="00802351">
        <w:rPr>
          <w:rFonts w:cs="Lohit Hindi"/>
          <w:sz w:val="20"/>
          <w:szCs w:val="24"/>
        </w:rPr>
        <w:t xml:space="preserve"> Информационно-</w:t>
      </w:r>
      <w:r>
        <w:rPr>
          <w:rFonts w:cs="Lohit Hindi"/>
          <w:sz w:val="20"/>
          <w:szCs w:val="24"/>
        </w:rPr>
        <w:t>у</w:t>
      </w:r>
      <w:r w:rsidRPr="00802351">
        <w:rPr>
          <w:rFonts w:cs="Lohit Hindi"/>
          <w:sz w:val="20"/>
          <w:szCs w:val="24"/>
        </w:rPr>
        <w:t xml:space="preserve">правляющие </w:t>
      </w:r>
      <w:r>
        <w:rPr>
          <w:rFonts w:cs="Lohit Hindi"/>
          <w:sz w:val="20"/>
          <w:szCs w:val="24"/>
        </w:rPr>
        <w:t>с</w:t>
      </w:r>
      <w:r w:rsidRPr="00802351">
        <w:rPr>
          <w:rFonts w:cs="Lohit Hindi"/>
          <w:sz w:val="20"/>
          <w:szCs w:val="24"/>
        </w:rPr>
        <w:t>истемы</w:t>
      </w:r>
      <w:r>
        <w:rPr>
          <w:rFonts w:cs="Lohit Hindi"/>
          <w:sz w:val="20"/>
          <w:szCs w:val="24"/>
        </w:rPr>
        <w:t xml:space="preserve">. 2018. №6. С. 74-81. </w:t>
      </w:r>
      <w:proofErr w:type="spellStart"/>
      <w:r w:rsidRPr="00802351">
        <w:rPr>
          <w:rFonts w:cs="Lohit Hindi"/>
          <w:sz w:val="20"/>
          <w:szCs w:val="24"/>
        </w:rPr>
        <w:t>doi</w:t>
      </w:r>
      <w:proofErr w:type="spellEnd"/>
      <w:r w:rsidRPr="00802351">
        <w:rPr>
          <w:rFonts w:cs="Lohit Hindi"/>
          <w:sz w:val="20"/>
          <w:szCs w:val="24"/>
        </w:rPr>
        <w:t xml:space="preserve">: </w:t>
      </w:r>
      <w:r>
        <w:rPr>
          <w:rFonts w:cs="Lohit Hindi"/>
          <w:sz w:val="20"/>
          <w:szCs w:val="24"/>
        </w:rPr>
        <w:t>10.31799/1684-8853-2018-6-74-81</w:t>
      </w:r>
      <w:bookmarkEnd w:id="3"/>
    </w:p>
    <w:p w:rsidR="002A26C8" w:rsidRPr="002A26C8" w:rsidRDefault="002A26C8" w:rsidP="002A26C8">
      <w:pPr>
        <w:pStyle w:val="Bibliography1"/>
        <w:numPr>
          <w:ilvl w:val="0"/>
          <w:numId w:val="3"/>
        </w:numPr>
      </w:pPr>
      <w:bookmarkStart w:id="4" w:name="_Ref31386027"/>
      <w:proofErr w:type="spellStart"/>
      <w:r w:rsidRPr="00594F65">
        <w:t>Корепанова</w:t>
      </w:r>
      <w:proofErr w:type="spellEnd"/>
      <w:r w:rsidRPr="00594F65">
        <w:t xml:space="preserve"> А.А., </w:t>
      </w:r>
      <w:proofErr w:type="spellStart"/>
      <w:r w:rsidRPr="00594F65">
        <w:t>Олисеенко</w:t>
      </w:r>
      <w:proofErr w:type="spellEnd"/>
      <w:r w:rsidRPr="00594F65">
        <w:t xml:space="preserve"> В.Д., Абрамов М.В., </w:t>
      </w:r>
      <w:proofErr w:type="spellStart"/>
      <w:r w:rsidRPr="00594F65">
        <w:t>Тулупьев</w:t>
      </w:r>
      <w:proofErr w:type="spellEnd"/>
      <w:r w:rsidRPr="00594F65">
        <w:t xml:space="preserve"> А.Л. Применение методов машинного обучения в задаче идентификации аккаунтов пользователя в двух социальных сетях // Компьютерные инструменты в образовании. 2019. №3. С. 29–43. </w:t>
      </w:r>
      <w:proofErr w:type="gramStart"/>
      <w:r w:rsidRPr="00594F65">
        <w:t>doi:10.32603</w:t>
      </w:r>
      <w:proofErr w:type="gramEnd"/>
      <w:r w:rsidRPr="00594F65">
        <w:t>/2071-2340-2019-3-29-43</w:t>
      </w:r>
      <w:bookmarkEnd w:id="4"/>
    </w:p>
    <w:p w:rsidR="00010D14" w:rsidRDefault="00ED0A2C" w:rsidP="00ED0A2C">
      <w:pPr>
        <w:pStyle w:val="Bibliography1"/>
        <w:numPr>
          <w:ilvl w:val="0"/>
          <w:numId w:val="3"/>
        </w:numPr>
      </w:pPr>
      <w:bookmarkStart w:id="5" w:name="_Ref31386045"/>
      <w:proofErr w:type="spellStart"/>
      <w:r w:rsidRPr="00ED0A2C">
        <w:t>Слёзкин</w:t>
      </w:r>
      <w:proofErr w:type="spellEnd"/>
      <w:r w:rsidRPr="00ED0A2C">
        <w:t xml:space="preserve"> Н.Е., Абрамов М.В., </w:t>
      </w:r>
      <w:proofErr w:type="spellStart"/>
      <w:r w:rsidRPr="00ED0A2C">
        <w:t>Тулупьева</w:t>
      </w:r>
      <w:proofErr w:type="spellEnd"/>
      <w:r w:rsidRPr="00ED0A2C">
        <w:t xml:space="preserve"> Т.В. Подход к восстановлению мета-профиля пользователя информационной системы на основании данных из социальных сетей //</w:t>
      </w:r>
      <w:r w:rsidR="00010D14" w:rsidRPr="00ED0A2C">
        <w:t xml:space="preserve"> </w:t>
      </w:r>
      <w:r w:rsidRPr="00ED0A2C">
        <w:t>Нечеткие системы и мягкие вычисления. Промышленные применения материалы Первой всероссийской научно-практической конференции. 2017. С. 399-404.</w:t>
      </w:r>
      <w:bookmarkEnd w:id="5"/>
    </w:p>
    <w:p w:rsidR="00ED0A2C" w:rsidRDefault="00ED0A2C" w:rsidP="00ED0A2C">
      <w:pPr>
        <w:pStyle w:val="Bibliography1"/>
        <w:numPr>
          <w:ilvl w:val="0"/>
          <w:numId w:val="3"/>
        </w:numPr>
      </w:pPr>
      <w:bookmarkStart w:id="6" w:name="_Ref31386068"/>
      <w:r w:rsidRPr="00ED0A2C">
        <w:t>Чесноков В.О. Предсказание атрибутов профиля пользователя социальной сети путем анализа сообществ графа его ближайшего окружения // Вестник МГТУ им. Н.Э. Баумана. Серия «Пр</w:t>
      </w:r>
      <w:r>
        <w:t>иборостроение». 2017. №2 (113).</w:t>
      </w:r>
      <w:bookmarkEnd w:id="6"/>
    </w:p>
    <w:p w:rsidR="00802351" w:rsidRPr="00802351" w:rsidRDefault="00802351" w:rsidP="00802351">
      <w:pPr>
        <w:pStyle w:val="af5"/>
        <w:numPr>
          <w:ilvl w:val="0"/>
          <w:numId w:val="3"/>
        </w:numPr>
        <w:rPr>
          <w:rFonts w:cs="Lohit Hindi"/>
          <w:sz w:val="20"/>
          <w:szCs w:val="24"/>
          <w:lang w:val="en-US"/>
        </w:rPr>
      </w:pPr>
      <w:proofErr w:type="spellStart"/>
      <w:r w:rsidRPr="00802351">
        <w:rPr>
          <w:rFonts w:cs="Lohit Hindi"/>
          <w:sz w:val="20"/>
          <w:szCs w:val="24"/>
          <w:lang w:val="en-US"/>
        </w:rPr>
        <w:t>Kharitonov</w:t>
      </w:r>
      <w:proofErr w:type="spellEnd"/>
      <w:r w:rsidRPr="00802351">
        <w:rPr>
          <w:rFonts w:cs="Lohit Hindi"/>
          <w:sz w:val="20"/>
          <w:szCs w:val="24"/>
          <w:lang w:val="en-US"/>
        </w:rPr>
        <w:t xml:space="preserve"> N.A., </w:t>
      </w:r>
      <w:proofErr w:type="spellStart"/>
      <w:r w:rsidRPr="00802351">
        <w:rPr>
          <w:rFonts w:cs="Lohit Hindi"/>
          <w:sz w:val="20"/>
          <w:szCs w:val="24"/>
          <w:lang w:val="en-US"/>
        </w:rPr>
        <w:t>Maximov</w:t>
      </w:r>
      <w:proofErr w:type="spellEnd"/>
      <w:r w:rsidRPr="00802351">
        <w:rPr>
          <w:rFonts w:cs="Lohit Hindi"/>
          <w:sz w:val="20"/>
          <w:szCs w:val="24"/>
          <w:lang w:val="en-US"/>
        </w:rPr>
        <w:t xml:space="preserve"> A.G., </w:t>
      </w:r>
      <w:proofErr w:type="spellStart"/>
      <w:r w:rsidRPr="00802351">
        <w:rPr>
          <w:rFonts w:cs="Lohit Hindi"/>
          <w:sz w:val="20"/>
          <w:szCs w:val="24"/>
          <w:lang w:val="en-US"/>
        </w:rPr>
        <w:t>Tulupyev</w:t>
      </w:r>
      <w:proofErr w:type="spellEnd"/>
      <w:r w:rsidRPr="00802351">
        <w:rPr>
          <w:rFonts w:cs="Lohit Hindi"/>
          <w:sz w:val="20"/>
          <w:szCs w:val="24"/>
          <w:lang w:val="en-US"/>
        </w:rPr>
        <w:t xml:space="preserve"> A.L. Algebraic Bayesian Networks: The Use of Parallel Computing While Maintaining Various Degrees of Consistency // Studies in Systems, Decision and Control, 2019. vol. 199. pp. 696–704. </w:t>
      </w:r>
      <w:proofErr w:type="spellStart"/>
      <w:r w:rsidRPr="00802351">
        <w:rPr>
          <w:rFonts w:cs="Lohit Hindi"/>
          <w:sz w:val="20"/>
          <w:szCs w:val="24"/>
          <w:lang w:val="en-US"/>
        </w:rPr>
        <w:t>doi</w:t>
      </w:r>
      <w:proofErr w:type="spellEnd"/>
      <w:r w:rsidRPr="00802351">
        <w:rPr>
          <w:rFonts w:cs="Lohit Hindi"/>
          <w:sz w:val="20"/>
          <w:szCs w:val="24"/>
          <w:lang w:val="en-US"/>
        </w:rPr>
        <w:t>: 10.1007/978-3-030-12072-6_56</w:t>
      </w:r>
    </w:p>
    <w:sectPr w:rsidR="00802351" w:rsidRPr="00802351" w:rsidSect="00AC54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7" w:code="11"/>
      <w:pgMar w:top="1304" w:right="964" w:bottom="964" w:left="9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12E" w:rsidRDefault="00B9712E">
      <w:r>
        <w:separator/>
      </w:r>
    </w:p>
  </w:endnote>
  <w:endnote w:type="continuationSeparator" w:id="0">
    <w:p w:rsidR="00B9712E" w:rsidRDefault="00B9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12E" w:rsidRDefault="00B9712E">
      <w:r>
        <w:separator/>
      </w:r>
    </w:p>
  </w:footnote>
  <w:footnote w:type="continuationSeparator" w:id="0">
    <w:p w:rsidR="00B9712E" w:rsidRDefault="00B9712E">
      <w:r>
        <w:continuationSeparator/>
      </w:r>
    </w:p>
  </w:footnote>
  <w:footnote w:id="1">
    <w:p w:rsidR="005C59DC" w:rsidRDefault="003060B8" w:rsidP="00036F2A">
      <w:pPr>
        <w:pStyle w:val="af0"/>
        <w:ind w:left="113" w:hanging="113"/>
      </w:pPr>
      <w:r w:rsidRPr="00C93057">
        <w:t>Работа выполнена в рамках проекта по государственному заданию СПИИРАН №</w:t>
      </w:r>
      <w:del w:id="0" w:author="Пользователь Windows" w:date="2020-01-31T17:44:00Z">
        <w:r w:rsidRPr="00C93057" w:rsidDel="009E1E15">
          <w:delText xml:space="preserve"> </w:delText>
        </w:r>
      </w:del>
      <w:ins w:id="1" w:author="Пользователь Windows" w:date="2020-01-31T17:44:00Z">
        <w:r w:rsidR="009E1E15">
          <w:t> </w:t>
        </w:r>
      </w:ins>
      <w:r w:rsidRPr="00C93057">
        <w:t>0073-2019-0003 и при финансовой поддержке РФФИ (гранты №18-01-00626, № 18-37-00323)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D14" w:rsidRDefault="00010D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DC"/>
    <w:rsid w:val="00010D14"/>
    <w:rsid w:val="00036F2A"/>
    <w:rsid w:val="00174127"/>
    <w:rsid w:val="001802FB"/>
    <w:rsid w:val="00182BFE"/>
    <w:rsid w:val="001B6296"/>
    <w:rsid w:val="001F3AA7"/>
    <w:rsid w:val="00203B3A"/>
    <w:rsid w:val="0027602B"/>
    <w:rsid w:val="002951B1"/>
    <w:rsid w:val="002A26C8"/>
    <w:rsid w:val="002C4ABB"/>
    <w:rsid w:val="002C7C4D"/>
    <w:rsid w:val="002E068E"/>
    <w:rsid w:val="002F29E7"/>
    <w:rsid w:val="003060B8"/>
    <w:rsid w:val="003164BD"/>
    <w:rsid w:val="003B1E40"/>
    <w:rsid w:val="003B3E7C"/>
    <w:rsid w:val="00414309"/>
    <w:rsid w:val="00484ABC"/>
    <w:rsid w:val="004C30C0"/>
    <w:rsid w:val="004E3D8F"/>
    <w:rsid w:val="00581DA8"/>
    <w:rsid w:val="00594F65"/>
    <w:rsid w:val="005C59DC"/>
    <w:rsid w:val="005E5B4B"/>
    <w:rsid w:val="006D304D"/>
    <w:rsid w:val="00713527"/>
    <w:rsid w:val="00763A82"/>
    <w:rsid w:val="0079698D"/>
    <w:rsid w:val="007A73B4"/>
    <w:rsid w:val="007B2F99"/>
    <w:rsid w:val="007E28D6"/>
    <w:rsid w:val="007F7D74"/>
    <w:rsid w:val="00802351"/>
    <w:rsid w:val="00845F8F"/>
    <w:rsid w:val="008849AC"/>
    <w:rsid w:val="00955D39"/>
    <w:rsid w:val="009E1E15"/>
    <w:rsid w:val="00A005DF"/>
    <w:rsid w:val="00A1189F"/>
    <w:rsid w:val="00AA5579"/>
    <w:rsid w:val="00AC54DB"/>
    <w:rsid w:val="00AE4E7E"/>
    <w:rsid w:val="00B0283A"/>
    <w:rsid w:val="00B034E2"/>
    <w:rsid w:val="00B478F9"/>
    <w:rsid w:val="00B6452B"/>
    <w:rsid w:val="00B91309"/>
    <w:rsid w:val="00B9712E"/>
    <w:rsid w:val="00BB3B07"/>
    <w:rsid w:val="00BB544B"/>
    <w:rsid w:val="00BC3577"/>
    <w:rsid w:val="00C27FB4"/>
    <w:rsid w:val="00C77962"/>
    <w:rsid w:val="00C97DFD"/>
    <w:rsid w:val="00CA0A52"/>
    <w:rsid w:val="00CB3A16"/>
    <w:rsid w:val="00D11C3D"/>
    <w:rsid w:val="00D909AC"/>
    <w:rsid w:val="00DB2F2E"/>
    <w:rsid w:val="00DD01CF"/>
    <w:rsid w:val="00DD7166"/>
    <w:rsid w:val="00E043B7"/>
    <w:rsid w:val="00E351D4"/>
    <w:rsid w:val="00E423CA"/>
    <w:rsid w:val="00E44C30"/>
    <w:rsid w:val="00EA15B7"/>
    <w:rsid w:val="00EB565D"/>
    <w:rsid w:val="00ED0A2C"/>
    <w:rsid w:val="00EE4B2E"/>
    <w:rsid w:val="00F02039"/>
    <w:rsid w:val="00F26A81"/>
    <w:rsid w:val="00F93179"/>
    <w:rsid w:val="00FF2A61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B2A3DA9-C624-B84F-A871-410B9EA3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pPr>
      <w:outlineLvl w:val="2"/>
    </w:pPr>
    <w:rPr>
      <w:rFonts w:eastAsia="SimSun" w:cs="Mangal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0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pPr>
      <w:spacing w:after="113"/>
      <w:ind w:firstLine="397"/>
      <w:jc w:val="both"/>
    </w:pPr>
    <w:rPr>
      <w:sz w:val="20"/>
    </w:r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footer"/>
    <w:basedOn w:val="a"/>
    <w:pPr>
      <w:suppressLineNumbers/>
      <w:tabs>
        <w:tab w:val="center" w:pos="3231"/>
        <w:tab w:val="right" w:pos="6463"/>
      </w:tabs>
    </w:pPr>
  </w:style>
  <w:style w:type="paragraph" w:styleId="aa">
    <w:name w:val="Body Text Indent"/>
    <w:basedOn w:val="a0"/>
    <w:pPr>
      <w:spacing w:after="0"/>
      <w:ind w:left="283" w:firstLine="0"/>
    </w:pPr>
  </w:style>
  <w:style w:type="paragraph" w:customStyle="1" w:styleId="Abstract">
    <w:name w:val="Abstract"/>
    <w:basedOn w:val="a0"/>
    <w:pPr>
      <w:spacing w:after="0"/>
      <w:ind w:left="567" w:right="567"/>
    </w:pPr>
  </w:style>
  <w:style w:type="paragraph" w:styleId="ab">
    <w:name w:val="header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ac">
    <w:name w:val="table of authorities"/>
    <w:basedOn w:val="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7"/>
    <w:pPr>
      <w:spacing w:after="120"/>
      <w:ind w:left="360" w:firstLine="0"/>
    </w:pPr>
  </w:style>
  <w:style w:type="paragraph" w:customStyle="1" w:styleId="TableContents">
    <w:name w:val="Table Contents"/>
    <w:basedOn w:val="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d">
    <w:name w:val="Signature"/>
    <w:basedOn w:val="a"/>
    <w:pPr>
      <w:suppressLineNumbers/>
    </w:pPr>
  </w:style>
  <w:style w:type="paragraph" w:customStyle="1" w:styleId="ae">
    <w:name w:val="Название Врезки"/>
    <w:basedOn w:val="a0"/>
    <w:next w:val="a0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</w:style>
  <w:style w:type="paragraph" w:customStyle="1" w:styleId="af">
    <w:name w:val="Текст программы"/>
    <w:basedOn w:val="a0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0">
    <w:name w:val="footnote text"/>
    <w:basedOn w:val="a"/>
    <w:pPr>
      <w:suppressLineNumbers/>
      <w:ind w:left="339" w:hanging="339"/>
    </w:pPr>
    <w:rPr>
      <w:sz w:val="18"/>
      <w:szCs w:val="20"/>
    </w:rPr>
  </w:style>
  <w:style w:type="paragraph" w:customStyle="1" w:styleId="10">
    <w:name w:val="Обычный (веб)1"/>
    <w:basedOn w:val="a"/>
    <w:uiPriority w:val="99"/>
    <w:semiHidden/>
    <w:unhideWhenUsed/>
    <w:rsid w:val="00C97DF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f1">
    <w:name w:val="Balloon Text"/>
    <w:basedOn w:val="a"/>
    <w:link w:val="af2"/>
    <w:uiPriority w:val="99"/>
    <w:semiHidden/>
    <w:unhideWhenUsed/>
    <w:rsid w:val="003060B8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link w:val="af1"/>
    <w:uiPriority w:val="99"/>
    <w:semiHidden/>
    <w:rsid w:val="003060B8"/>
    <w:rPr>
      <w:rFonts w:ascii="Segoe UI" w:eastAsia="WenQuanYi Zen Hei" w:hAnsi="Segoe UI" w:cs="Mangal"/>
      <w:kern w:val="1"/>
      <w:sz w:val="18"/>
      <w:szCs w:val="16"/>
      <w:lang w:eastAsia="zh-CN" w:bidi="hi-IN"/>
    </w:rPr>
  </w:style>
  <w:style w:type="character" w:styleId="af3">
    <w:name w:val="FollowedHyperlink"/>
    <w:basedOn w:val="a1"/>
    <w:uiPriority w:val="99"/>
    <w:semiHidden/>
    <w:unhideWhenUsed/>
    <w:rsid w:val="00DD7166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295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80235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D88D6-BA40-4B67-A242-F5516BBD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6913</CharactersWithSpaces>
  <SharedDoc>false</SharedDoc>
  <HLinks>
    <vt:vector size="6" baseType="variant">
      <vt:variant>
        <vt:i4>8126584</vt:i4>
      </vt:variant>
      <vt:variant>
        <vt:i4>3</vt:i4>
      </vt:variant>
      <vt:variant>
        <vt:i4>0</vt:i4>
      </vt:variant>
      <vt:variant>
        <vt:i4>5</vt:i4>
      </vt:variant>
      <vt:variant>
        <vt:lpwstr>http://spisok.math.spbu.ru/txt/SPISOK-2011.pdf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TICS-laboratory</dc:creator>
  <cp:keywords/>
  <cp:lastModifiedBy>TICS-laboratory</cp:lastModifiedBy>
  <cp:revision>5</cp:revision>
  <cp:lastPrinted>2020-01-29T14:17:00Z</cp:lastPrinted>
  <dcterms:created xsi:type="dcterms:W3CDTF">2020-01-31T14:52:00Z</dcterms:created>
  <dcterms:modified xsi:type="dcterms:W3CDTF">2020-01-31T15:22:00Z</dcterms:modified>
</cp:coreProperties>
</file>