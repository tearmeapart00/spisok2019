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C60" w:rsidRPr="003423F6" w:rsidRDefault="003423F6" w:rsidP="003423F6">
      <w:pPr>
        <w:jc w:val="center"/>
        <w:rPr>
          <w:rFonts w:ascii="Times New Roman" w:hAnsi="Times New Roman" w:cs="Times New Roman"/>
          <w:sz w:val="32"/>
          <w:szCs w:val="32"/>
        </w:rPr>
      </w:pPr>
      <w:r>
        <w:rPr>
          <w:rFonts w:ascii="Times New Roman" w:hAnsi="Times New Roman" w:cs="Times New Roman"/>
          <w:sz w:val="32"/>
          <w:szCs w:val="32"/>
        </w:rPr>
        <w:t xml:space="preserve">Верификация контрактов в </w:t>
      </w:r>
      <w:proofErr w:type="spellStart"/>
      <w:r>
        <w:rPr>
          <w:rFonts w:ascii="Times New Roman" w:hAnsi="Times New Roman" w:cs="Times New Roman"/>
          <w:sz w:val="32"/>
          <w:szCs w:val="32"/>
        </w:rPr>
        <w:t>криптовалюте</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Ethereum</w:t>
      </w:r>
      <w:proofErr w:type="spellEnd"/>
    </w:p>
    <w:p w:rsidR="00FB27F7" w:rsidRPr="00FB27F7" w:rsidRDefault="00FB27F7" w:rsidP="000B2BAE">
      <w:pPr>
        <w:jc w:val="center"/>
        <w:rPr>
          <w:rFonts w:ascii="Times New Roman" w:hAnsi="Times New Roman" w:cs="Times New Roman"/>
          <w:sz w:val="28"/>
          <w:szCs w:val="28"/>
        </w:rPr>
      </w:pPr>
      <w:r>
        <w:rPr>
          <w:rFonts w:ascii="Times New Roman" w:hAnsi="Times New Roman" w:cs="Times New Roman"/>
          <w:sz w:val="28"/>
          <w:szCs w:val="28"/>
        </w:rPr>
        <w:t>Введение</w:t>
      </w:r>
    </w:p>
    <w:p w:rsidR="003423F6" w:rsidRDefault="003423F6" w:rsidP="00421966">
      <w:pPr>
        <w:ind w:firstLine="708"/>
        <w:jc w:val="both"/>
        <w:rPr>
          <w:rFonts w:ascii="Times New Roman" w:hAnsi="Times New Roman" w:cs="Times New Roman"/>
          <w:sz w:val="24"/>
          <w:szCs w:val="24"/>
        </w:rPr>
      </w:pPr>
      <w:proofErr w:type="spellStart"/>
      <w:r>
        <w:rPr>
          <w:rFonts w:ascii="Times New Roman" w:hAnsi="Times New Roman" w:cs="Times New Roman"/>
          <w:sz w:val="24"/>
          <w:szCs w:val="24"/>
          <w:lang w:val="en-US"/>
        </w:rPr>
        <w:t>Ethereum</w:t>
      </w:r>
      <w:proofErr w:type="spellEnd"/>
      <w:r w:rsidRPr="003423F6">
        <w:rPr>
          <w:rFonts w:ascii="Times New Roman" w:hAnsi="Times New Roman" w:cs="Times New Roman"/>
          <w:sz w:val="24"/>
          <w:szCs w:val="24"/>
        </w:rPr>
        <w:t xml:space="preserve"> – </w:t>
      </w:r>
      <w:r w:rsidR="00FB27F7">
        <w:rPr>
          <w:rFonts w:ascii="Times New Roman" w:hAnsi="Times New Roman" w:cs="Times New Roman"/>
          <w:sz w:val="24"/>
          <w:szCs w:val="24"/>
        </w:rPr>
        <w:t>платформа</w:t>
      </w:r>
      <w:r>
        <w:rPr>
          <w:rFonts w:ascii="Times New Roman" w:hAnsi="Times New Roman" w:cs="Times New Roman"/>
          <w:sz w:val="24"/>
          <w:szCs w:val="24"/>
        </w:rPr>
        <w:t xml:space="preserve"> для создания онлайн-сервисов </w:t>
      </w:r>
      <w:r w:rsidR="00FB27F7">
        <w:rPr>
          <w:rFonts w:ascii="Times New Roman" w:hAnsi="Times New Roman" w:cs="Times New Roman"/>
          <w:sz w:val="24"/>
          <w:szCs w:val="24"/>
        </w:rPr>
        <w:t xml:space="preserve">на базе технологии </w:t>
      </w:r>
      <w:proofErr w:type="spellStart"/>
      <w:r w:rsidR="00FB27F7">
        <w:rPr>
          <w:rFonts w:ascii="Times New Roman" w:hAnsi="Times New Roman" w:cs="Times New Roman"/>
          <w:sz w:val="24"/>
          <w:szCs w:val="24"/>
          <w:lang w:val="en-US"/>
        </w:rPr>
        <w:t>blockchain</w:t>
      </w:r>
      <w:proofErr w:type="spellEnd"/>
      <w:r w:rsidR="00FB27F7">
        <w:rPr>
          <w:rFonts w:ascii="Times New Roman" w:hAnsi="Times New Roman" w:cs="Times New Roman"/>
          <w:sz w:val="24"/>
          <w:szCs w:val="24"/>
        </w:rPr>
        <w:t xml:space="preserve">. Сеть </w:t>
      </w:r>
      <w:proofErr w:type="spellStart"/>
      <w:r w:rsidR="00FB27F7">
        <w:rPr>
          <w:rFonts w:ascii="Times New Roman" w:hAnsi="Times New Roman" w:cs="Times New Roman"/>
          <w:sz w:val="24"/>
          <w:szCs w:val="24"/>
          <w:lang w:val="en-US"/>
        </w:rPr>
        <w:t>Ethereum</w:t>
      </w:r>
      <w:proofErr w:type="spellEnd"/>
      <w:r w:rsidR="00FB27F7" w:rsidRPr="00FB27F7">
        <w:rPr>
          <w:rFonts w:ascii="Times New Roman" w:hAnsi="Times New Roman" w:cs="Times New Roman"/>
          <w:sz w:val="24"/>
          <w:szCs w:val="24"/>
        </w:rPr>
        <w:t xml:space="preserve"> </w:t>
      </w:r>
      <w:r w:rsidR="00FB27F7">
        <w:rPr>
          <w:rFonts w:ascii="Times New Roman" w:hAnsi="Times New Roman" w:cs="Times New Roman"/>
          <w:sz w:val="24"/>
          <w:szCs w:val="24"/>
        </w:rPr>
        <w:t xml:space="preserve">была запущена 30 июля 2015 года. В сети используется специальная валюта – </w:t>
      </w:r>
      <w:r w:rsidR="00FB27F7">
        <w:rPr>
          <w:rFonts w:ascii="Times New Roman" w:hAnsi="Times New Roman" w:cs="Times New Roman"/>
          <w:sz w:val="24"/>
          <w:szCs w:val="24"/>
          <w:lang w:val="en-US"/>
        </w:rPr>
        <w:t>ether</w:t>
      </w:r>
      <w:r w:rsidR="00FB27F7" w:rsidRPr="00FB27F7">
        <w:rPr>
          <w:rFonts w:ascii="Times New Roman" w:hAnsi="Times New Roman" w:cs="Times New Roman"/>
          <w:sz w:val="24"/>
          <w:szCs w:val="24"/>
        </w:rPr>
        <w:t>, обеспечивающая</w:t>
      </w:r>
      <w:r w:rsidR="00FB27F7">
        <w:rPr>
          <w:rFonts w:ascii="Times New Roman" w:hAnsi="Times New Roman" w:cs="Times New Roman"/>
          <w:sz w:val="24"/>
          <w:szCs w:val="24"/>
        </w:rPr>
        <w:t xml:space="preserve"> функционирующим онлайн-сервисам</w:t>
      </w:r>
      <w:r w:rsidR="00FB27F7" w:rsidRPr="00FB27F7">
        <w:rPr>
          <w:rFonts w:ascii="Times New Roman" w:hAnsi="Times New Roman" w:cs="Times New Roman"/>
          <w:sz w:val="24"/>
          <w:szCs w:val="24"/>
        </w:rPr>
        <w:t xml:space="preserve"> возможность</w:t>
      </w:r>
      <w:r w:rsidR="00FB27F7">
        <w:rPr>
          <w:rFonts w:ascii="Times New Roman" w:hAnsi="Times New Roman" w:cs="Times New Roman"/>
          <w:sz w:val="24"/>
          <w:szCs w:val="24"/>
        </w:rPr>
        <w:t xml:space="preserve"> совершать финансовые сделки.</w:t>
      </w:r>
    </w:p>
    <w:p w:rsidR="000F262E" w:rsidRDefault="00FB27F7" w:rsidP="00421966">
      <w:pPr>
        <w:ind w:firstLine="708"/>
        <w:jc w:val="both"/>
        <w:rPr>
          <w:rFonts w:ascii="Times New Roman" w:hAnsi="Times New Roman" w:cs="Times New Roman"/>
          <w:sz w:val="24"/>
          <w:szCs w:val="24"/>
        </w:rPr>
      </w:pPr>
      <w:r>
        <w:rPr>
          <w:rFonts w:ascii="Times New Roman" w:hAnsi="Times New Roman" w:cs="Times New Roman"/>
          <w:sz w:val="24"/>
          <w:szCs w:val="24"/>
        </w:rPr>
        <w:t xml:space="preserve">Участники сети </w:t>
      </w:r>
      <w:proofErr w:type="spellStart"/>
      <w:r>
        <w:rPr>
          <w:rFonts w:ascii="Times New Roman" w:hAnsi="Times New Roman" w:cs="Times New Roman"/>
          <w:sz w:val="24"/>
          <w:szCs w:val="24"/>
          <w:lang w:val="en-US"/>
        </w:rPr>
        <w:t>Ethereum</w:t>
      </w:r>
      <w:proofErr w:type="spellEnd"/>
      <w:r w:rsidRPr="00FB27F7">
        <w:rPr>
          <w:rFonts w:ascii="Times New Roman" w:hAnsi="Times New Roman" w:cs="Times New Roman"/>
          <w:sz w:val="24"/>
          <w:szCs w:val="24"/>
        </w:rPr>
        <w:t xml:space="preserve"> </w:t>
      </w:r>
      <w:r>
        <w:rPr>
          <w:rFonts w:ascii="Times New Roman" w:hAnsi="Times New Roman" w:cs="Times New Roman"/>
          <w:sz w:val="24"/>
          <w:szCs w:val="24"/>
        </w:rPr>
        <w:t xml:space="preserve">называются аккаунтами. Аккаунт – единица, имеющая возможность совершать </w:t>
      </w:r>
      <w:r w:rsidR="00D46895">
        <w:rPr>
          <w:rFonts w:ascii="Times New Roman" w:hAnsi="Times New Roman" w:cs="Times New Roman"/>
          <w:sz w:val="24"/>
          <w:szCs w:val="24"/>
        </w:rPr>
        <w:t>операции, изменяющие состояние сети. Существует два вида аккаунтов: внешние и внутренние. Внешний аккаунт менее формально справедливо можно назвать «аккаунт-человек», так как все действия этого аккаунта инициируются человеком извне. Внутренний аккаунт можно воспринимать как «аккаунт-контракт» - аккаунт, действия которого полностью определяются его исходным кодом. Так, контрактами (а также смарт-контрактами или умными контрактами) называются аккаунты, действия которых опр</w:t>
      </w:r>
      <w:r w:rsidR="000F262E">
        <w:rPr>
          <w:rFonts w:ascii="Times New Roman" w:hAnsi="Times New Roman" w:cs="Times New Roman"/>
          <w:sz w:val="24"/>
          <w:szCs w:val="24"/>
        </w:rPr>
        <w:t>еделяются исходным кодом. Для наглядности виды аккаунтов представлены на рис. 1.</w:t>
      </w:r>
    </w:p>
    <w:p w:rsidR="000F262E" w:rsidRDefault="00544325" w:rsidP="003423F6">
      <w:pPr>
        <w:jc w:val="both"/>
        <w:rPr>
          <w:rFonts w:ascii="Times New Roman" w:hAnsi="Times New Roman" w:cs="Times New Roman"/>
          <w:sz w:val="24"/>
          <w:szCs w:val="24"/>
        </w:rPr>
      </w:pPr>
      <w:r>
        <w:rPr>
          <w:rFonts w:ascii="Times New Roman" w:hAnsi="Times New Roman" w:cs="Times New Roman"/>
          <w:sz w:val="24"/>
          <w:szCs w:val="24"/>
        </w:rPr>
        <w:object w:dxaOrig="12511"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233.25pt" o:ole="">
            <v:imagedata r:id="rId4" o:title=""/>
          </v:shape>
          <o:OLEObject Type="Embed" ProgID="Visio.Drawing.15" ShapeID="_x0000_i1025" DrawAspect="Content" ObjectID="_1617045901" r:id="rId5"/>
        </w:object>
      </w:r>
    </w:p>
    <w:p w:rsidR="00421966" w:rsidRDefault="00544325" w:rsidP="00544325">
      <w:pPr>
        <w:jc w:val="both"/>
        <w:rPr>
          <w:rFonts w:ascii="Times New Roman" w:hAnsi="Times New Roman" w:cs="Times New Roman"/>
          <w:sz w:val="24"/>
          <w:szCs w:val="24"/>
        </w:rPr>
      </w:pPr>
      <w:r>
        <w:rPr>
          <w:rFonts w:ascii="Times New Roman" w:hAnsi="Times New Roman" w:cs="Times New Roman"/>
          <w:sz w:val="24"/>
          <w:szCs w:val="24"/>
        </w:rPr>
        <w:t>Рис. 1. Виды аккаунтов</w:t>
      </w:r>
    </w:p>
    <w:p w:rsidR="00544325" w:rsidRDefault="00544325" w:rsidP="00544325">
      <w:pPr>
        <w:jc w:val="both"/>
        <w:rPr>
          <w:rFonts w:ascii="Times New Roman" w:hAnsi="Times New Roman" w:cs="Times New Roman"/>
          <w:sz w:val="24"/>
          <w:szCs w:val="24"/>
        </w:rPr>
      </w:pPr>
    </w:p>
    <w:p w:rsidR="00D46895" w:rsidRDefault="00D46895" w:rsidP="00421966">
      <w:pPr>
        <w:ind w:firstLine="708"/>
        <w:jc w:val="both"/>
        <w:rPr>
          <w:rFonts w:ascii="Times New Roman" w:hAnsi="Times New Roman" w:cs="Times New Roman"/>
          <w:sz w:val="24"/>
          <w:szCs w:val="24"/>
        </w:rPr>
      </w:pPr>
      <w:del w:id="0" w:author="rev" w:date="2019-04-17T19:21:00Z">
        <w:r w:rsidDel="00273879">
          <w:rPr>
            <w:rFonts w:ascii="Times New Roman" w:hAnsi="Times New Roman" w:cs="Times New Roman"/>
            <w:sz w:val="24"/>
            <w:szCs w:val="24"/>
          </w:rPr>
          <w:delText>Выше было сказано о том, что д</w:delText>
        </w:r>
      </w:del>
      <w:ins w:id="1" w:author="rev" w:date="2019-04-17T19:21:00Z">
        <w:r w:rsidR="00273879">
          <w:rPr>
            <w:rFonts w:ascii="Times New Roman" w:hAnsi="Times New Roman" w:cs="Times New Roman"/>
            <w:sz w:val="24"/>
            <w:szCs w:val="24"/>
          </w:rPr>
          <w:t>Д</w:t>
        </w:r>
      </w:ins>
      <w:r>
        <w:rPr>
          <w:rFonts w:ascii="Times New Roman" w:hAnsi="Times New Roman" w:cs="Times New Roman"/>
          <w:sz w:val="24"/>
          <w:szCs w:val="24"/>
        </w:rPr>
        <w:t xml:space="preserve">ействия любых аккаунтов могут изменять состояние сети. </w:t>
      </w:r>
      <w:r w:rsidR="004F2DA6">
        <w:rPr>
          <w:rFonts w:ascii="Times New Roman" w:hAnsi="Times New Roman" w:cs="Times New Roman"/>
          <w:sz w:val="24"/>
          <w:szCs w:val="24"/>
        </w:rPr>
        <w:t xml:space="preserve">Состояние сети – это совокупность состояний всех аккаунтов. Состояние аккаунта-человека полностью определяется его балансом (в специальной валюте </w:t>
      </w:r>
      <w:r w:rsidR="004F2DA6">
        <w:rPr>
          <w:rFonts w:ascii="Times New Roman" w:hAnsi="Times New Roman" w:cs="Times New Roman"/>
          <w:sz w:val="24"/>
          <w:szCs w:val="24"/>
          <w:lang w:val="en-US"/>
        </w:rPr>
        <w:t>ether</w:t>
      </w:r>
      <w:r w:rsidR="004F2DA6" w:rsidRPr="004F2DA6">
        <w:rPr>
          <w:rFonts w:ascii="Times New Roman" w:hAnsi="Times New Roman" w:cs="Times New Roman"/>
          <w:sz w:val="24"/>
          <w:szCs w:val="24"/>
        </w:rPr>
        <w:t>)</w:t>
      </w:r>
      <w:r w:rsidR="004F2DA6">
        <w:rPr>
          <w:rFonts w:ascii="Times New Roman" w:hAnsi="Times New Roman" w:cs="Times New Roman"/>
          <w:sz w:val="24"/>
          <w:szCs w:val="24"/>
        </w:rPr>
        <w:t>. Состояние контракта определяется его балансом и данными в его хранилище.</w:t>
      </w:r>
    </w:p>
    <w:p w:rsidR="000B2BAE" w:rsidRDefault="004F2DA6" w:rsidP="00544325">
      <w:pPr>
        <w:ind w:firstLine="708"/>
        <w:jc w:val="both"/>
        <w:rPr>
          <w:rFonts w:ascii="Times New Roman" w:hAnsi="Times New Roman" w:cs="Times New Roman"/>
          <w:sz w:val="24"/>
          <w:szCs w:val="24"/>
        </w:rPr>
      </w:pPr>
      <w:r>
        <w:rPr>
          <w:rFonts w:ascii="Times New Roman" w:hAnsi="Times New Roman" w:cs="Times New Roman"/>
          <w:sz w:val="24"/>
          <w:szCs w:val="24"/>
        </w:rPr>
        <w:t>Состояние сети изменяется посредством транзакций (иначе говоря, транзакции – это действия аккаунтов). Транзакция инициируется некоторым аккаунтом и адресуется другому аккаунту. Если транзакция адресована аккаунту-человеку, единственное, что она может осуществить – перевод денег (</w:t>
      </w:r>
      <w:r>
        <w:rPr>
          <w:rFonts w:ascii="Times New Roman" w:hAnsi="Times New Roman" w:cs="Times New Roman"/>
          <w:sz w:val="24"/>
          <w:szCs w:val="24"/>
          <w:lang w:val="en-US"/>
        </w:rPr>
        <w:t>ether</w:t>
      </w:r>
      <w:r w:rsidRPr="004F2DA6">
        <w:rPr>
          <w:rFonts w:ascii="Times New Roman" w:hAnsi="Times New Roman" w:cs="Times New Roman"/>
          <w:sz w:val="24"/>
          <w:szCs w:val="24"/>
        </w:rPr>
        <w:t>)</w:t>
      </w:r>
      <w:r>
        <w:rPr>
          <w:rFonts w:ascii="Times New Roman" w:hAnsi="Times New Roman" w:cs="Times New Roman"/>
          <w:sz w:val="24"/>
          <w:szCs w:val="24"/>
        </w:rPr>
        <w:t xml:space="preserve"> от инициатора к получателю</w:t>
      </w:r>
      <w:r w:rsidRPr="004F2DA6">
        <w:rPr>
          <w:rFonts w:ascii="Times New Roman" w:hAnsi="Times New Roman" w:cs="Times New Roman"/>
          <w:sz w:val="24"/>
          <w:szCs w:val="24"/>
        </w:rPr>
        <w:t xml:space="preserve">. </w:t>
      </w:r>
      <w:r>
        <w:rPr>
          <w:rFonts w:ascii="Times New Roman" w:hAnsi="Times New Roman" w:cs="Times New Roman"/>
          <w:sz w:val="24"/>
          <w:szCs w:val="24"/>
        </w:rPr>
        <w:t>Если же транзакция направлена контракту, то она обязательно вызывает исполнение кода контракта. Что касается перевода денег в этом</w:t>
      </w:r>
      <w:r w:rsidR="000B2BAE">
        <w:rPr>
          <w:rFonts w:ascii="Times New Roman" w:hAnsi="Times New Roman" w:cs="Times New Roman"/>
          <w:sz w:val="24"/>
          <w:szCs w:val="24"/>
        </w:rPr>
        <w:t xml:space="preserve"> случае, он может быть направлен от инициатора к адресату, а может вовсе не осуществляться</w:t>
      </w:r>
      <w:r w:rsidR="000F262E">
        <w:rPr>
          <w:rFonts w:ascii="Times New Roman" w:hAnsi="Times New Roman" w:cs="Times New Roman"/>
          <w:sz w:val="24"/>
          <w:szCs w:val="24"/>
        </w:rPr>
        <w:t>.</w:t>
      </w:r>
      <w:r w:rsidR="00544325">
        <w:rPr>
          <w:rFonts w:ascii="Times New Roman" w:hAnsi="Times New Roman" w:cs="Times New Roman"/>
          <w:sz w:val="24"/>
          <w:szCs w:val="24"/>
        </w:rPr>
        <w:t xml:space="preserve"> </w:t>
      </w:r>
    </w:p>
    <w:p w:rsidR="00544325" w:rsidRDefault="000B2BAE" w:rsidP="0054432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Так как состояния сети и переходы из одного состояния в другое были только что определены, с</w:t>
      </w:r>
      <w:r w:rsidR="00544325">
        <w:rPr>
          <w:rFonts w:ascii="Times New Roman" w:hAnsi="Times New Roman" w:cs="Times New Roman"/>
          <w:sz w:val="24"/>
          <w:szCs w:val="24"/>
        </w:rPr>
        <w:t xml:space="preserve">еть </w:t>
      </w:r>
      <w:proofErr w:type="spellStart"/>
      <w:r w:rsidR="00544325">
        <w:rPr>
          <w:rFonts w:ascii="Times New Roman" w:hAnsi="Times New Roman" w:cs="Times New Roman"/>
          <w:sz w:val="24"/>
          <w:szCs w:val="24"/>
          <w:lang w:val="en-US"/>
        </w:rPr>
        <w:t>Ethereum</w:t>
      </w:r>
      <w:proofErr w:type="spellEnd"/>
      <w:r w:rsidR="00544325" w:rsidRPr="00544325">
        <w:rPr>
          <w:rFonts w:ascii="Times New Roman" w:hAnsi="Times New Roman" w:cs="Times New Roman"/>
          <w:sz w:val="24"/>
          <w:szCs w:val="24"/>
        </w:rPr>
        <w:t xml:space="preserve"> </w:t>
      </w:r>
      <w:r w:rsidR="00544325">
        <w:rPr>
          <w:rFonts w:ascii="Times New Roman" w:hAnsi="Times New Roman" w:cs="Times New Roman"/>
          <w:sz w:val="24"/>
          <w:szCs w:val="24"/>
        </w:rPr>
        <w:t>можно рассматривать как конечный автомат, переходы в котором – это транзакции.</w:t>
      </w:r>
    </w:p>
    <w:p w:rsidR="004F2DA6" w:rsidRDefault="00544325" w:rsidP="00544325">
      <w:pPr>
        <w:ind w:firstLine="708"/>
        <w:jc w:val="both"/>
        <w:rPr>
          <w:rFonts w:ascii="Times New Roman" w:hAnsi="Times New Roman" w:cs="Times New Roman"/>
          <w:sz w:val="24"/>
          <w:szCs w:val="24"/>
        </w:rPr>
      </w:pPr>
      <w:r>
        <w:rPr>
          <w:rFonts w:ascii="Times New Roman" w:hAnsi="Times New Roman" w:cs="Times New Roman"/>
          <w:sz w:val="24"/>
          <w:szCs w:val="24"/>
        </w:rPr>
        <w:t>О жизненном цикле транзакции стоит сказать более подр</w:t>
      </w:r>
      <w:r w:rsidR="00E06671">
        <w:rPr>
          <w:rFonts w:ascii="Times New Roman" w:hAnsi="Times New Roman" w:cs="Times New Roman"/>
          <w:sz w:val="24"/>
          <w:szCs w:val="24"/>
        </w:rPr>
        <w:t xml:space="preserve">обно. После того, как транзакция была отправлена в сеть инициатором, она включается в блок (процесс сбора транзакций в блоки называется </w:t>
      </w:r>
      <w:r w:rsidR="00E06671">
        <w:rPr>
          <w:rFonts w:ascii="Times New Roman" w:hAnsi="Times New Roman" w:cs="Times New Roman"/>
          <w:sz w:val="24"/>
          <w:szCs w:val="24"/>
          <w:lang w:val="en-US"/>
        </w:rPr>
        <w:t>mining</w:t>
      </w:r>
      <w:r w:rsidR="00E06671">
        <w:rPr>
          <w:rFonts w:ascii="Times New Roman" w:hAnsi="Times New Roman" w:cs="Times New Roman"/>
          <w:sz w:val="24"/>
          <w:szCs w:val="24"/>
        </w:rPr>
        <w:t xml:space="preserve">). После того, как блок собран, транзакции из него исполняются. За исполнение транзакции взимается комиссионная плата, называемая </w:t>
      </w:r>
      <w:proofErr w:type="spellStart"/>
      <w:r w:rsidR="00E06671">
        <w:rPr>
          <w:rFonts w:ascii="Times New Roman" w:hAnsi="Times New Roman" w:cs="Times New Roman"/>
          <w:sz w:val="24"/>
          <w:szCs w:val="24"/>
        </w:rPr>
        <w:t>gas</w:t>
      </w:r>
      <w:proofErr w:type="spellEnd"/>
      <w:r w:rsidR="00E06671">
        <w:rPr>
          <w:rFonts w:ascii="Times New Roman" w:hAnsi="Times New Roman" w:cs="Times New Roman"/>
          <w:sz w:val="24"/>
          <w:szCs w:val="24"/>
        </w:rPr>
        <w:t xml:space="preserve"> в сети </w:t>
      </w:r>
      <w:proofErr w:type="spellStart"/>
      <w:r w:rsidR="00E06671">
        <w:rPr>
          <w:rFonts w:ascii="Times New Roman" w:hAnsi="Times New Roman" w:cs="Times New Roman"/>
          <w:sz w:val="24"/>
          <w:szCs w:val="24"/>
          <w:lang w:val="en-US"/>
        </w:rPr>
        <w:t>Ethereum</w:t>
      </w:r>
      <w:proofErr w:type="spellEnd"/>
      <w:r w:rsidR="00E06671">
        <w:rPr>
          <w:rFonts w:ascii="Times New Roman" w:hAnsi="Times New Roman" w:cs="Times New Roman"/>
          <w:sz w:val="24"/>
          <w:szCs w:val="24"/>
        </w:rPr>
        <w:t>. Оплачивает комиссионную плату инициатор транзакции.</w:t>
      </w:r>
    </w:p>
    <w:p w:rsidR="00A3190F" w:rsidRPr="00A3190F" w:rsidRDefault="00A3190F" w:rsidP="00544325">
      <w:pPr>
        <w:ind w:firstLine="708"/>
        <w:jc w:val="both"/>
        <w:rPr>
          <w:rFonts w:ascii="Times New Roman" w:hAnsi="Times New Roman" w:cs="Times New Roman"/>
          <w:sz w:val="24"/>
          <w:szCs w:val="24"/>
        </w:rPr>
      </w:pPr>
      <w:del w:id="2" w:author="rev" w:date="2019-04-17T19:22:00Z">
        <w:r w:rsidDel="00273879">
          <w:rPr>
            <w:rFonts w:ascii="Times New Roman" w:hAnsi="Times New Roman" w:cs="Times New Roman"/>
            <w:sz w:val="24"/>
            <w:szCs w:val="24"/>
          </w:rPr>
          <w:delText xml:space="preserve">На этом завершается описание строения сети </w:delText>
        </w:r>
        <w:r w:rsidDel="00273879">
          <w:rPr>
            <w:rFonts w:ascii="Times New Roman" w:hAnsi="Times New Roman" w:cs="Times New Roman"/>
            <w:sz w:val="24"/>
            <w:szCs w:val="24"/>
            <w:lang w:val="en-US"/>
          </w:rPr>
          <w:delText>Ethereum</w:delText>
        </w:r>
        <w:r w:rsidRPr="00A3190F" w:rsidDel="00273879">
          <w:rPr>
            <w:rFonts w:ascii="Times New Roman" w:hAnsi="Times New Roman" w:cs="Times New Roman"/>
            <w:sz w:val="24"/>
            <w:szCs w:val="24"/>
          </w:rPr>
          <w:delText xml:space="preserve"> </w:delText>
        </w:r>
        <w:r w:rsidDel="00273879">
          <w:rPr>
            <w:rFonts w:ascii="Times New Roman" w:hAnsi="Times New Roman" w:cs="Times New Roman"/>
            <w:sz w:val="24"/>
            <w:szCs w:val="24"/>
          </w:rPr>
          <w:delText>в общих чертах. Далее будут представлять интерес только аккаунты-контракты. Как было сказано ранее, д</w:delText>
        </w:r>
      </w:del>
      <w:ins w:id="3" w:author="rev" w:date="2019-04-17T19:22:00Z">
        <w:r w:rsidR="00273879">
          <w:rPr>
            <w:rFonts w:ascii="Times New Roman" w:hAnsi="Times New Roman" w:cs="Times New Roman"/>
            <w:sz w:val="24"/>
            <w:szCs w:val="24"/>
          </w:rPr>
          <w:t>Д</w:t>
        </w:r>
      </w:ins>
      <w:r>
        <w:rPr>
          <w:rFonts w:ascii="Times New Roman" w:hAnsi="Times New Roman" w:cs="Times New Roman"/>
          <w:sz w:val="24"/>
          <w:szCs w:val="24"/>
        </w:rPr>
        <w:t xml:space="preserve">ействия контракта в сети определяются его исходным кодом. Исходный код контрактов пишется на специальном </w:t>
      </w:r>
      <w:proofErr w:type="spellStart"/>
      <w:r>
        <w:rPr>
          <w:rFonts w:ascii="Times New Roman" w:hAnsi="Times New Roman" w:cs="Times New Roman"/>
          <w:sz w:val="24"/>
          <w:szCs w:val="24"/>
          <w:lang w:val="en-US"/>
        </w:rPr>
        <w:t>javascript</w:t>
      </w:r>
      <w:proofErr w:type="spellEnd"/>
      <w:r w:rsidRPr="00A3190F">
        <w:rPr>
          <w:rFonts w:ascii="Times New Roman" w:hAnsi="Times New Roman" w:cs="Times New Roman"/>
          <w:sz w:val="24"/>
          <w:szCs w:val="24"/>
        </w:rPr>
        <w:t>-</w:t>
      </w:r>
      <w:r>
        <w:rPr>
          <w:rFonts w:ascii="Times New Roman" w:hAnsi="Times New Roman" w:cs="Times New Roman"/>
          <w:sz w:val="24"/>
          <w:szCs w:val="24"/>
        </w:rPr>
        <w:t xml:space="preserve">подобном языке высокого уровня – </w:t>
      </w:r>
      <w:r>
        <w:rPr>
          <w:rFonts w:ascii="Times New Roman" w:hAnsi="Times New Roman" w:cs="Times New Roman"/>
          <w:sz w:val="24"/>
          <w:szCs w:val="24"/>
          <w:lang w:val="en-US"/>
        </w:rPr>
        <w:t>Solidity</w:t>
      </w:r>
      <w:r w:rsidRPr="00A3190F">
        <w:rPr>
          <w:rFonts w:ascii="Times New Roman" w:hAnsi="Times New Roman" w:cs="Times New Roman"/>
          <w:sz w:val="24"/>
          <w:szCs w:val="24"/>
        </w:rPr>
        <w:t>.</w:t>
      </w:r>
      <w:r>
        <w:rPr>
          <w:rFonts w:ascii="Times New Roman" w:hAnsi="Times New Roman" w:cs="Times New Roman"/>
          <w:sz w:val="24"/>
          <w:szCs w:val="24"/>
        </w:rPr>
        <w:t xml:space="preserve"> На рис. 2 представлен код одного небольшого контракта на </w:t>
      </w:r>
      <w:r>
        <w:rPr>
          <w:rFonts w:ascii="Times New Roman" w:hAnsi="Times New Roman" w:cs="Times New Roman"/>
          <w:sz w:val="24"/>
          <w:szCs w:val="24"/>
          <w:lang w:val="en-US"/>
        </w:rPr>
        <w:t>Solidity</w:t>
      </w:r>
      <w:r w:rsidRPr="00A3190F">
        <w:rPr>
          <w:rFonts w:ascii="Times New Roman" w:hAnsi="Times New Roman" w:cs="Times New Roman"/>
          <w:sz w:val="24"/>
          <w:szCs w:val="24"/>
        </w:rPr>
        <w:t>.</w:t>
      </w:r>
    </w:p>
    <w:p w:rsidR="00A3190F" w:rsidRDefault="00A3190F" w:rsidP="00A3190F">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229690" cy="349616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PNG"/>
                    <pic:cNvPicPr/>
                  </pic:nvPicPr>
                  <pic:blipFill>
                    <a:blip r:embed="rId6">
                      <a:extLst>
                        <a:ext uri="{28A0092B-C50C-407E-A947-70E740481C1C}">
                          <a14:useLocalDpi xmlns:a14="http://schemas.microsoft.com/office/drawing/2010/main" val="0"/>
                        </a:ext>
                      </a:extLst>
                    </a:blip>
                    <a:stretch>
                      <a:fillRect/>
                    </a:stretch>
                  </pic:blipFill>
                  <pic:spPr>
                    <a:xfrm>
                      <a:off x="0" y="0"/>
                      <a:ext cx="4229690" cy="3496163"/>
                    </a:xfrm>
                    <a:prstGeom prst="rect">
                      <a:avLst/>
                    </a:prstGeom>
                  </pic:spPr>
                </pic:pic>
              </a:graphicData>
            </a:graphic>
          </wp:inline>
        </w:drawing>
      </w:r>
      <w:r w:rsidRPr="00A3190F">
        <w:rPr>
          <w:rFonts w:ascii="Times New Roman" w:hAnsi="Times New Roman" w:cs="Times New Roman"/>
          <w:sz w:val="24"/>
          <w:szCs w:val="24"/>
        </w:rPr>
        <w:t xml:space="preserve"> </w:t>
      </w:r>
    </w:p>
    <w:p w:rsidR="00E06671" w:rsidRPr="00A3190F" w:rsidRDefault="00A3190F" w:rsidP="00A3190F">
      <w:pPr>
        <w:rPr>
          <w:rFonts w:ascii="Times New Roman" w:hAnsi="Times New Roman" w:cs="Times New Roman"/>
          <w:sz w:val="24"/>
          <w:szCs w:val="24"/>
        </w:rPr>
      </w:pPr>
      <w:r>
        <w:rPr>
          <w:rFonts w:ascii="Times New Roman" w:hAnsi="Times New Roman" w:cs="Times New Roman"/>
          <w:sz w:val="24"/>
          <w:szCs w:val="24"/>
        </w:rPr>
        <w:t xml:space="preserve">Рис. 2. Пример кода контракта на </w:t>
      </w:r>
      <w:r>
        <w:rPr>
          <w:rFonts w:ascii="Times New Roman" w:hAnsi="Times New Roman" w:cs="Times New Roman"/>
          <w:sz w:val="24"/>
          <w:szCs w:val="24"/>
          <w:lang w:val="en-US"/>
        </w:rPr>
        <w:t>Solidity</w:t>
      </w:r>
    </w:p>
    <w:p w:rsidR="00A3190F" w:rsidRDefault="00A3190F" w:rsidP="00A3190F">
      <w:pPr>
        <w:rPr>
          <w:rFonts w:ascii="Times New Roman" w:hAnsi="Times New Roman" w:cs="Times New Roman"/>
          <w:sz w:val="24"/>
          <w:szCs w:val="24"/>
        </w:rPr>
      </w:pPr>
      <w:r>
        <w:rPr>
          <w:rFonts w:ascii="Times New Roman" w:hAnsi="Times New Roman" w:cs="Times New Roman"/>
          <w:sz w:val="24"/>
          <w:szCs w:val="24"/>
        </w:rPr>
        <w:tab/>
      </w:r>
    </w:p>
    <w:p w:rsidR="00A3190F" w:rsidRDefault="00A3190F" w:rsidP="00E2431C">
      <w:pPr>
        <w:jc w:val="both"/>
        <w:rPr>
          <w:rFonts w:ascii="Times New Roman" w:hAnsi="Times New Roman" w:cs="Times New Roman"/>
          <w:sz w:val="24"/>
          <w:szCs w:val="24"/>
        </w:rPr>
      </w:pPr>
      <w:r>
        <w:rPr>
          <w:rFonts w:ascii="Times New Roman" w:hAnsi="Times New Roman" w:cs="Times New Roman"/>
          <w:sz w:val="24"/>
          <w:szCs w:val="24"/>
        </w:rPr>
        <w:tab/>
        <w:t xml:space="preserve">Как видно, </w:t>
      </w:r>
      <w:r w:rsidR="003F58D5">
        <w:rPr>
          <w:rFonts w:ascii="Times New Roman" w:hAnsi="Times New Roman" w:cs="Times New Roman"/>
          <w:sz w:val="24"/>
          <w:szCs w:val="24"/>
        </w:rPr>
        <w:t>в коде определено несколько функций. Адресованная контракту транзакция – это вызов одной высокоуровневой функции.</w:t>
      </w:r>
    </w:p>
    <w:p w:rsidR="003F58D5" w:rsidRPr="0006710C" w:rsidRDefault="003F58D5" w:rsidP="00E2431C">
      <w:pPr>
        <w:jc w:val="both"/>
        <w:rPr>
          <w:rFonts w:ascii="Times New Roman" w:hAnsi="Times New Roman" w:cs="Times New Roman"/>
          <w:sz w:val="24"/>
          <w:szCs w:val="24"/>
        </w:rPr>
      </w:pPr>
      <w:r>
        <w:rPr>
          <w:rFonts w:ascii="Times New Roman" w:hAnsi="Times New Roman" w:cs="Times New Roman"/>
          <w:sz w:val="24"/>
          <w:szCs w:val="24"/>
        </w:rPr>
        <w:tab/>
        <w:t xml:space="preserve">Код на языке </w:t>
      </w:r>
      <w:r>
        <w:rPr>
          <w:rFonts w:ascii="Times New Roman" w:hAnsi="Times New Roman" w:cs="Times New Roman"/>
          <w:sz w:val="24"/>
          <w:szCs w:val="24"/>
          <w:lang w:val="en-US"/>
        </w:rPr>
        <w:t>Solidity</w:t>
      </w:r>
      <w:r w:rsidRPr="003F58D5">
        <w:rPr>
          <w:rFonts w:ascii="Times New Roman" w:hAnsi="Times New Roman" w:cs="Times New Roman"/>
          <w:sz w:val="24"/>
          <w:szCs w:val="24"/>
        </w:rPr>
        <w:t xml:space="preserve"> </w:t>
      </w:r>
      <w:r>
        <w:rPr>
          <w:rFonts w:ascii="Times New Roman" w:hAnsi="Times New Roman" w:cs="Times New Roman"/>
          <w:sz w:val="24"/>
          <w:szCs w:val="24"/>
        </w:rPr>
        <w:t xml:space="preserve">переводится в код инструкций </w:t>
      </w:r>
      <w:proofErr w:type="spellStart"/>
      <w:r>
        <w:rPr>
          <w:rFonts w:ascii="Times New Roman" w:hAnsi="Times New Roman" w:cs="Times New Roman"/>
          <w:sz w:val="24"/>
          <w:szCs w:val="24"/>
          <w:lang w:val="en-US"/>
        </w:rPr>
        <w:t>Ethereum</w:t>
      </w:r>
      <w:proofErr w:type="spellEnd"/>
      <w:r w:rsidRPr="003F58D5">
        <w:rPr>
          <w:rFonts w:ascii="Times New Roman" w:hAnsi="Times New Roman" w:cs="Times New Roman"/>
          <w:sz w:val="24"/>
          <w:szCs w:val="24"/>
        </w:rPr>
        <w:t xml:space="preserve"> </w:t>
      </w:r>
      <w:r>
        <w:rPr>
          <w:rFonts w:ascii="Times New Roman" w:hAnsi="Times New Roman" w:cs="Times New Roman"/>
          <w:sz w:val="24"/>
          <w:szCs w:val="24"/>
          <w:lang w:val="en-US"/>
        </w:rPr>
        <w:t>Virtual</w:t>
      </w:r>
      <w:r w:rsidRPr="003F58D5">
        <w:rPr>
          <w:rFonts w:ascii="Times New Roman" w:hAnsi="Times New Roman" w:cs="Times New Roman"/>
          <w:sz w:val="24"/>
          <w:szCs w:val="24"/>
        </w:rPr>
        <w:t xml:space="preserve"> </w:t>
      </w:r>
      <w:r>
        <w:rPr>
          <w:rFonts w:ascii="Times New Roman" w:hAnsi="Times New Roman" w:cs="Times New Roman"/>
          <w:sz w:val="24"/>
          <w:szCs w:val="24"/>
          <w:lang w:val="en-US"/>
        </w:rPr>
        <w:t>Machine</w:t>
      </w:r>
      <w:r>
        <w:rPr>
          <w:rFonts w:ascii="Times New Roman" w:hAnsi="Times New Roman" w:cs="Times New Roman"/>
          <w:sz w:val="24"/>
          <w:szCs w:val="24"/>
        </w:rPr>
        <w:t xml:space="preserve"> (EVM). </w:t>
      </w:r>
      <w:r>
        <w:rPr>
          <w:rFonts w:ascii="Times New Roman" w:hAnsi="Times New Roman" w:cs="Times New Roman"/>
          <w:sz w:val="24"/>
          <w:szCs w:val="24"/>
          <w:lang w:val="en-US"/>
        </w:rPr>
        <w:t>EVM</w:t>
      </w:r>
      <w:r w:rsidRPr="003F58D5">
        <w:rPr>
          <w:rFonts w:ascii="Times New Roman" w:hAnsi="Times New Roman" w:cs="Times New Roman"/>
          <w:sz w:val="24"/>
          <w:szCs w:val="24"/>
        </w:rPr>
        <w:t xml:space="preserve"> </w:t>
      </w:r>
      <w:r>
        <w:rPr>
          <w:rFonts w:ascii="Times New Roman" w:hAnsi="Times New Roman" w:cs="Times New Roman"/>
          <w:sz w:val="24"/>
          <w:szCs w:val="24"/>
        </w:rPr>
        <w:t xml:space="preserve">представляет собой стековую машину, которая оперирует со стеком, памятью и хранилищем. Содержимое стека и памяти теряется после завершения транзакции, тогда как хранилище перманентно. </w:t>
      </w:r>
      <w:r>
        <w:rPr>
          <w:rFonts w:ascii="Times New Roman" w:hAnsi="Times New Roman" w:cs="Times New Roman"/>
          <w:sz w:val="24"/>
          <w:szCs w:val="24"/>
          <w:lang w:val="en-US"/>
        </w:rPr>
        <w:t>EVM</w:t>
      </w:r>
      <w:r w:rsidRPr="003F58D5">
        <w:rPr>
          <w:rFonts w:ascii="Times New Roman" w:hAnsi="Times New Roman" w:cs="Times New Roman"/>
          <w:sz w:val="24"/>
          <w:szCs w:val="24"/>
        </w:rPr>
        <w:t xml:space="preserve"> </w:t>
      </w:r>
      <w:r>
        <w:rPr>
          <w:rFonts w:ascii="Times New Roman" w:hAnsi="Times New Roman" w:cs="Times New Roman"/>
          <w:sz w:val="24"/>
          <w:szCs w:val="24"/>
        </w:rPr>
        <w:t xml:space="preserve">включает в себя много инструкций, подробное обсуждение которых здесь не имеет смысла. Полная документация </w:t>
      </w:r>
      <w:r>
        <w:rPr>
          <w:rFonts w:ascii="Times New Roman" w:hAnsi="Times New Roman" w:cs="Times New Roman"/>
          <w:sz w:val="24"/>
          <w:szCs w:val="24"/>
          <w:lang w:val="en-US"/>
        </w:rPr>
        <w:t>EVM</w:t>
      </w:r>
      <w:r w:rsidRPr="0006710C">
        <w:rPr>
          <w:rFonts w:ascii="Times New Roman" w:hAnsi="Times New Roman" w:cs="Times New Roman"/>
          <w:sz w:val="24"/>
          <w:szCs w:val="24"/>
        </w:rPr>
        <w:t xml:space="preserve"> </w:t>
      </w:r>
      <w:r>
        <w:rPr>
          <w:rFonts w:ascii="Times New Roman" w:hAnsi="Times New Roman" w:cs="Times New Roman"/>
          <w:sz w:val="24"/>
          <w:szCs w:val="24"/>
        </w:rPr>
        <w:t xml:space="preserve">представлена в </w:t>
      </w:r>
      <w:proofErr w:type="spellStart"/>
      <w:r>
        <w:rPr>
          <w:rFonts w:ascii="Times New Roman" w:hAnsi="Times New Roman" w:cs="Times New Roman"/>
          <w:sz w:val="24"/>
          <w:szCs w:val="24"/>
          <w:lang w:val="en-US"/>
        </w:rPr>
        <w:t>Ethereum</w:t>
      </w:r>
      <w:proofErr w:type="spellEnd"/>
      <w:r w:rsidRPr="0006710C">
        <w:rPr>
          <w:rFonts w:ascii="Times New Roman" w:hAnsi="Times New Roman" w:cs="Times New Roman"/>
          <w:sz w:val="24"/>
          <w:szCs w:val="24"/>
        </w:rPr>
        <w:t xml:space="preserve"> </w:t>
      </w:r>
      <w:r>
        <w:rPr>
          <w:rFonts w:ascii="Times New Roman" w:hAnsi="Times New Roman" w:cs="Times New Roman"/>
          <w:sz w:val="24"/>
          <w:szCs w:val="24"/>
          <w:lang w:val="en-US"/>
        </w:rPr>
        <w:t>Yellow</w:t>
      </w:r>
      <w:r w:rsidRPr="0006710C">
        <w:rPr>
          <w:rFonts w:ascii="Times New Roman" w:hAnsi="Times New Roman" w:cs="Times New Roman"/>
          <w:sz w:val="24"/>
          <w:szCs w:val="24"/>
        </w:rPr>
        <w:t xml:space="preserve"> </w:t>
      </w:r>
      <w:r>
        <w:rPr>
          <w:rFonts w:ascii="Times New Roman" w:hAnsi="Times New Roman" w:cs="Times New Roman"/>
          <w:sz w:val="24"/>
          <w:szCs w:val="24"/>
          <w:lang w:val="en-US"/>
        </w:rPr>
        <w:t>Paper</w:t>
      </w:r>
      <w:r w:rsidRPr="0006710C">
        <w:rPr>
          <w:rFonts w:ascii="Times New Roman" w:hAnsi="Times New Roman" w:cs="Times New Roman"/>
          <w:sz w:val="24"/>
          <w:szCs w:val="24"/>
        </w:rPr>
        <w:t>.</w:t>
      </w:r>
    </w:p>
    <w:p w:rsidR="003F58D5" w:rsidRDefault="000B2BAE" w:rsidP="00E2431C">
      <w:pPr>
        <w:jc w:val="both"/>
        <w:rPr>
          <w:rFonts w:ascii="Times New Roman" w:hAnsi="Times New Roman" w:cs="Times New Roman"/>
          <w:sz w:val="24"/>
          <w:szCs w:val="24"/>
        </w:rPr>
      </w:pPr>
      <w:r w:rsidRPr="0006710C">
        <w:rPr>
          <w:rFonts w:ascii="Times New Roman" w:hAnsi="Times New Roman" w:cs="Times New Roman"/>
          <w:sz w:val="24"/>
          <w:szCs w:val="24"/>
        </w:rPr>
        <w:tab/>
      </w:r>
      <w:r w:rsidR="00C80C33">
        <w:rPr>
          <w:rFonts w:ascii="Times New Roman" w:hAnsi="Times New Roman" w:cs="Times New Roman"/>
          <w:sz w:val="24"/>
          <w:szCs w:val="24"/>
        </w:rPr>
        <w:t>Из сказанного выше ясно, что контракт – это программа. В контрактах, как и в любых друг</w:t>
      </w:r>
      <w:r w:rsidR="00CB0F4C">
        <w:rPr>
          <w:rFonts w:ascii="Times New Roman" w:hAnsi="Times New Roman" w:cs="Times New Roman"/>
          <w:sz w:val="24"/>
          <w:szCs w:val="24"/>
        </w:rPr>
        <w:t xml:space="preserve">их программах, есть уязвимости. На сайте </w:t>
      </w:r>
      <w:r w:rsidR="00CB0F4C" w:rsidRPr="00CB0F4C">
        <w:rPr>
          <w:rFonts w:ascii="Times New Roman" w:hAnsi="Times New Roman" w:cs="Times New Roman"/>
          <w:sz w:val="24"/>
          <w:szCs w:val="24"/>
        </w:rPr>
        <w:t xml:space="preserve"> </w:t>
      </w:r>
      <w:hyperlink r:id="rId7" w:history="1">
        <w:r w:rsidR="00CB0F4C" w:rsidRPr="00D159FB">
          <w:rPr>
            <w:rStyle w:val="a3"/>
            <w:rFonts w:ascii="Times New Roman" w:hAnsi="Times New Roman" w:cs="Times New Roman"/>
            <w:sz w:val="24"/>
            <w:szCs w:val="24"/>
          </w:rPr>
          <w:t>https://dasp.co</w:t>
        </w:r>
      </w:hyperlink>
      <w:r w:rsidR="00CB0F4C">
        <w:rPr>
          <w:rFonts w:ascii="Times New Roman" w:hAnsi="Times New Roman" w:cs="Times New Roman"/>
          <w:sz w:val="24"/>
          <w:szCs w:val="24"/>
        </w:rPr>
        <w:t xml:space="preserve"> представлены 10 наиболее известных видов уязвимостей. </w:t>
      </w:r>
      <w:r w:rsidR="002D4566">
        <w:rPr>
          <w:rFonts w:ascii="Times New Roman" w:hAnsi="Times New Roman" w:cs="Times New Roman"/>
          <w:sz w:val="24"/>
          <w:szCs w:val="24"/>
        </w:rPr>
        <w:t>Уязвимости в контрактах</w:t>
      </w:r>
      <w:r w:rsidR="00C80C33">
        <w:rPr>
          <w:rFonts w:ascii="Times New Roman" w:hAnsi="Times New Roman" w:cs="Times New Roman"/>
          <w:sz w:val="24"/>
          <w:szCs w:val="24"/>
        </w:rPr>
        <w:t xml:space="preserve"> привели сеть </w:t>
      </w:r>
      <w:proofErr w:type="spellStart"/>
      <w:r w:rsidR="00C80C33">
        <w:rPr>
          <w:rFonts w:ascii="Times New Roman" w:hAnsi="Times New Roman" w:cs="Times New Roman"/>
          <w:sz w:val="24"/>
          <w:szCs w:val="24"/>
          <w:lang w:val="en-US"/>
        </w:rPr>
        <w:t>Ethereum</w:t>
      </w:r>
      <w:proofErr w:type="spellEnd"/>
      <w:r w:rsidR="00C80C33" w:rsidRPr="00C80C33">
        <w:rPr>
          <w:rFonts w:ascii="Times New Roman" w:hAnsi="Times New Roman" w:cs="Times New Roman"/>
          <w:sz w:val="24"/>
          <w:szCs w:val="24"/>
        </w:rPr>
        <w:t xml:space="preserve"> </w:t>
      </w:r>
      <w:r w:rsidR="00C80C33">
        <w:rPr>
          <w:rFonts w:ascii="Times New Roman" w:hAnsi="Times New Roman" w:cs="Times New Roman"/>
          <w:sz w:val="24"/>
          <w:szCs w:val="24"/>
        </w:rPr>
        <w:t xml:space="preserve">к нескольким инцидентам с огромными финансовыми потерями. Так, в июне 2016 года произошла известная атака </w:t>
      </w:r>
      <w:proofErr w:type="spellStart"/>
      <w:r w:rsidR="00C80C33">
        <w:rPr>
          <w:rFonts w:ascii="Times New Roman" w:hAnsi="Times New Roman" w:cs="Times New Roman"/>
          <w:sz w:val="24"/>
          <w:szCs w:val="24"/>
          <w:lang w:val="en-US"/>
        </w:rPr>
        <w:t>TheDAO</w:t>
      </w:r>
      <w:proofErr w:type="spellEnd"/>
      <w:r w:rsidR="00C80C33" w:rsidRPr="00C80C33">
        <w:rPr>
          <w:rFonts w:ascii="Times New Roman" w:hAnsi="Times New Roman" w:cs="Times New Roman"/>
          <w:sz w:val="24"/>
          <w:szCs w:val="24"/>
        </w:rPr>
        <w:t xml:space="preserve">, </w:t>
      </w:r>
      <w:r w:rsidR="00C80C33">
        <w:rPr>
          <w:rFonts w:ascii="Times New Roman" w:hAnsi="Times New Roman" w:cs="Times New Roman"/>
          <w:sz w:val="24"/>
          <w:szCs w:val="24"/>
        </w:rPr>
        <w:t xml:space="preserve">в результате которой было украдено </w:t>
      </w:r>
      <w:r w:rsidR="00C80C33" w:rsidRPr="00C80C33">
        <w:rPr>
          <w:rFonts w:ascii="Times New Roman" w:hAnsi="Times New Roman" w:cs="Times New Roman"/>
          <w:sz w:val="24"/>
          <w:szCs w:val="24"/>
        </w:rPr>
        <w:t>$74</w:t>
      </w:r>
      <w:r w:rsidR="00C80C33">
        <w:rPr>
          <w:rFonts w:ascii="Times New Roman" w:hAnsi="Times New Roman" w:cs="Times New Roman"/>
          <w:sz w:val="24"/>
          <w:szCs w:val="24"/>
        </w:rPr>
        <w:t xml:space="preserve"> млн. </w:t>
      </w:r>
      <w:r w:rsidR="0057558E">
        <w:rPr>
          <w:rFonts w:ascii="Times New Roman" w:hAnsi="Times New Roman" w:cs="Times New Roman"/>
          <w:sz w:val="24"/>
          <w:szCs w:val="24"/>
        </w:rPr>
        <w:t xml:space="preserve">За 2017 </w:t>
      </w:r>
      <w:r w:rsidR="0057558E">
        <w:rPr>
          <w:rFonts w:ascii="Times New Roman" w:hAnsi="Times New Roman" w:cs="Times New Roman"/>
          <w:sz w:val="24"/>
          <w:szCs w:val="24"/>
        </w:rPr>
        <w:lastRenderedPageBreak/>
        <w:t xml:space="preserve">год злоумышленниками было украдено </w:t>
      </w:r>
      <w:r w:rsidR="0057558E" w:rsidRPr="0057558E">
        <w:rPr>
          <w:rFonts w:ascii="Times New Roman" w:hAnsi="Times New Roman" w:cs="Times New Roman"/>
          <w:sz w:val="24"/>
          <w:szCs w:val="24"/>
        </w:rPr>
        <w:t xml:space="preserve">$300 </w:t>
      </w:r>
      <w:r w:rsidR="0057558E">
        <w:rPr>
          <w:rFonts w:ascii="Times New Roman" w:hAnsi="Times New Roman" w:cs="Times New Roman"/>
          <w:sz w:val="24"/>
          <w:szCs w:val="24"/>
        </w:rPr>
        <w:t>млн. Такая картина потерь говорит о необходимости тщательной проверки кода контрактов на уязвимости. Анализ исходного кода человеком «вручную»</w:t>
      </w:r>
      <w:r w:rsidR="00F14840">
        <w:rPr>
          <w:rFonts w:ascii="Times New Roman" w:hAnsi="Times New Roman" w:cs="Times New Roman"/>
          <w:sz w:val="24"/>
          <w:szCs w:val="24"/>
        </w:rPr>
        <w:t xml:space="preserve"> может применяться</w:t>
      </w:r>
      <w:r w:rsidR="0057558E">
        <w:rPr>
          <w:rFonts w:ascii="Times New Roman" w:hAnsi="Times New Roman" w:cs="Times New Roman"/>
          <w:sz w:val="24"/>
          <w:szCs w:val="24"/>
        </w:rPr>
        <w:t xml:space="preserve"> в исключительных случаях</w:t>
      </w:r>
      <w:r w:rsidR="00F14840">
        <w:rPr>
          <w:rFonts w:ascii="Times New Roman" w:hAnsi="Times New Roman" w:cs="Times New Roman"/>
          <w:sz w:val="24"/>
          <w:szCs w:val="24"/>
        </w:rPr>
        <w:t xml:space="preserve">, но не годится для производственных задач. Поэтому нужны инструменты, позволяющие автоматически проверять исходный код контрактов на уязвимости. Для этой цели существует несколько инструментов, например, </w:t>
      </w:r>
      <w:proofErr w:type="spellStart"/>
      <w:r w:rsidR="00F14840">
        <w:rPr>
          <w:rFonts w:ascii="Times New Roman" w:hAnsi="Times New Roman" w:cs="Times New Roman"/>
          <w:sz w:val="24"/>
          <w:szCs w:val="24"/>
          <w:lang w:val="en-US"/>
        </w:rPr>
        <w:t>Mythril</w:t>
      </w:r>
      <w:proofErr w:type="spellEnd"/>
      <w:r w:rsidR="00F14840" w:rsidRPr="00F14840">
        <w:rPr>
          <w:rFonts w:ascii="Times New Roman" w:hAnsi="Times New Roman" w:cs="Times New Roman"/>
          <w:sz w:val="24"/>
          <w:szCs w:val="24"/>
        </w:rPr>
        <w:t xml:space="preserve">, </w:t>
      </w:r>
      <w:proofErr w:type="spellStart"/>
      <w:r w:rsidR="00F14840">
        <w:rPr>
          <w:rFonts w:ascii="Times New Roman" w:hAnsi="Times New Roman" w:cs="Times New Roman"/>
          <w:sz w:val="24"/>
          <w:szCs w:val="24"/>
          <w:lang w:val="en-US"/>
        </w:rPr>
        <w:t>Oyente</w:t>
      </w:r>
      <w:proofErr w:type="spellEnd"/>
      <w:r w:rsidR="00F14840" w:rsidRPr="00F14840">
        <w:rPr>
          <w:rFonts w:ascii="Times New Roman" w:hAnsi="Times New Roman" w:cs="Times New Roman"/>
          <w:sz w:val="24"/>
          <w:szCs w:val="24"/>
        </w:rPr>
        <w:t xml:space="preserve">, </w:t>
      </w:r>
      <w:proofErr w:type="spellStart"/>
      <w:r w:rsidR="00F14840">
        <w:rPr>
          <w:rFonts w:ascii="Times New Roman" w:hAnsi="Times New Roman" w:cs="Times New Roman"/>
          <w:sz w:val="24"/>
          <w:szCs w:val="24"/>
          <w:lang w:val="en-US"/>
        </w:rPr>
        <w:t>Manticore</w:t>
      </w:r>
      <w:proofErr w:type="spellEnd"/>
      <w:r w:rsidR="00F14840" w:rsidRPr="00F14840">
        <w:rPr>
          <w:rFonts w:ascii="Times New Roman" w:hAnsi="Times New Roman" w:cs="Times New Roman"/>
          <w:sz w:val="24"/>
          <w:szCs w:val="24"/>
        </w:rPr>
        <w:t xml:space="preserve">, </w:t>
      </w:r>
      <w:proofErr w:type="spellStart"/>
      <w:r w:rsidR="00F14840">
        <w:rPr>
          <w:rFonts w:ascii="Times New Roman" w:hAnsi="Times New Roman" w:cs="Times New Roman"/>
          <w:sz w:val="24"/>
          <w:szCs w:val="24"/>
          <w:lang w:val="en-US"/>
        </w:rPr>
        <w:t>Securify</w:t>
      </w:r>
      <w:proofErr w:type="spellEnd"/>
      <w:r w:rsidR="00F14840">
        <w:rPr>
          <w:rFonts w:ascii="Times New Roman" w:hAnsi="Times New Roman" w:cs="Times New Roman"/>
          <w:sz w:val="24"/>
          <w:szCs w:val="24"/>
        </w:rPr>
        <w:t xml:space="preserve">. </w:t>
      </w:r>
      <w:r w:rsidR="00CB0F4C">
        <w:rPr>
          <w:rFonts w:ascii="Times New Roman" w:hAnsi="Times New Roman" w:cs="Times New Roman"/>
          <w:sz w:val="24"/>
          <w:szCs w:val="24"/>
        </w:rPr>
        <w:t xml:space="preserve">В </w:t>
      </w:r>
      <w:r w:rsidR="00F14840">
        <w:rPr>
          <w:rFonts w:ascii="Times New Roman" w:hAnsi="Times New Roman" w:cs="Times New Roman"/>
          <w:sz w:val="24"/>
          <w:szCs w:val="24"/>
        </w:rPr>
        <w:t xml:space="preserve">результате анализа кода </w:t>
      </w:r>
      <w:r w:rsidR="00CB0F4C">
        <w:rPr>
          <w:rFonts w:ascii="Times New Roman" w:hAnsi="Times New Roman" w:cs="Times New Roman"/>
          <w:sz w:val="24"/>
          <w:szCs w:val="24"/>
        </w:rPr>
        <w:t>все эти инструменты</w:t>
      </w:r>
      <w:r w:rsidR="00F14840">
        <w:rPr>
          <w:rFonts w:ascii="Times New Roman" w:hAnsi="Times New Roman" w:cs="Times New Roman"/>
          <w:sz w:val="24"/>
          <w:szCs w:val="24"/>
        </w:rPr>
        <w:t xml:space="preserve"> формируют список рекомендаций для разработчика</w:t>
      </w:r>
      <w:r w:rsidR="000D0777">
        <w:rPr>
          <w:rFonts w:ascii="Times New Roman" w:hAnsi="Times New Roman" w:cs="Times New Roman"/>
          <w:sz w:val="24"/>
          <w:szCs w:val="24"/>
        </w:rPr>
        <w:t xml:space="preserve">, на что стоит обратить внимание и что, возможно, стоит исправить. Ни один из существующих анализаторов </w:t>
      </w:r>
      <w:r w:rsidR="002D4566">
        <w:rPr>
          <w:rFonts w:ascii="Times New Roman" w:hAnsi="Times New Roman" w:cs="Times New Roman"/>
          <w:sz w:val="24"/>
          <w:szCs w:val="24"/>
        </w:rPr>
        <w:t xml:space="preserve">не проводит формальную верификацию кода на отсутствие уязвимостей и </w:t>
      </w:r>
      <w:r w:rsidR="000D0777">
        <w:rPr>
          <w:rFonts w:ascii="Times New Roman" w:hAnsi="Times New Roman" w:cs="Times New Roman"/>
          <w:sz w:val="24"/>
          <w:szCs w:val="24"/>
        </w:rPr>
        <w:t>не с</w:t>
      </w:r>
      <w:r w:rsidR="002D4566">
        <w:rPr>
          <w:rFonts w:ascii="Times New Roman" w:hAnsi="Times New Roman" w:cs="Times New Roman"/>
          <w:sz w:val="24"/>
          <w:szCs w:val="24"/>
        </w:rPr>
        <w:t>т</w:t>
      </w:r>
      <w:r w:rsidR="00E2431C">
        <w:rPr>
          <w:rFonts w:ascii="Times New Roman" w:hAnsi="Times New Roman" w:cs="Times New Roman"/>
          <w:sz w:val="24"/>
          <w:szCs w:val="24"/>
        </w:rPr>
        <w:t>р</w:t>
      </w:r>
      <w:r w:rsidR="002D4566">
        <w:rPr>
          <w:rFonts w:ascii="Times New Roman" w:hAnsi="Times New Roman" w:cs="Times New Roman"/>
          <w:sz w:val="24"/>
          <w:szCs w:val="24"/>
        </w:rPr>
        <w:t xml:space="preserve">оит конкретные сценарии атаки. Цель этой работы – создание инструмента для автоматического поиска уязвимостей в кодах контрактов, </w:t>
      </w:r>
      <w:r w:rsidR="00E2431C">
        <w:rPr>
          <w:rFonts w:ascii="Times New Roman" w:hAnsi="Times New Roman" w:cs="Times New Roman"/>
          <w:sz w:val="24"/>
          <w:szCs w:val="24"/>
        </w:rPr>
        <w:t>позволяющего</w:t>
      </w:r>
      <w:r w:rsidR="002D4566">
        <w:rPr>
          <w:rFonts w:ascii="Times New Roman" w:hAnsi="Times New Roman" w:cs="Times New Roman"/>
          <w:sz w:val="24"/>
          <w:szCs w:val="24"/>
        </w:rPr>
        <w:t xml:space="preserve"> </w:t>
      </w:r>
      <w:r w:rsidR="00E2431C">
        <w:rPr>
          <w:rFonts w:ascii="Times New Roman" w:hAnsi="Times New Roman" w:cs="Times New Roman"/>
          <w:sz w:val="24"/>
          <w:szCs w:val="24"/>
        </w:rPr>
        <w:t>находить</w:t>
      </w:r>
      <w:r w:rsidR="002D4566">
        <w:rPr>
          <w:rFonts w:ascii="Times New Roman" w:hAnsi="Times New Roman" w:cs="Times New Roman"/>
          <w:sz w:val="24"/>
          <w:szCs w:val="24"/>
        </w:rPr>
        <w:t xml:space="preserve"> возможные сценарии атак.</w:t>
      </w:r>
    </w:p>
    <w:p w:rsidR="002D4566" w:rsidRDefault="002D4566" w:rsidP="002D4566">
      <w:pPr>
        <w:jc w:val="center"/>
        <w:rPr>
          <w:rFonts w:ascii="Times New Roman" w:hAnsi="Times New Roman" w:cs="Times New Roman"/>
          <w:sz w:val="24"/>
          <w:szCs w:val="24"/>
        </w:rPr>
      </w:pPr>
    </w:p>
    <w:p w:rsidR="002D4566" w:rsidRDefault="002D4566" w:rsidP="002D4566">
      <w:pPr>
        <w:jc w:val="center"/>
        <w:rPr>
          <w:rFonts w:ascii="Times New Roman" w:hAnsi="Times New Roman" w:cs="Times New Roman"/>
          <w:sz w:val="28"/>
          <w:szCs w:val="28"/>
        </w:rPr>
      </w:pPr>
      <w:r>
        <w:rPr>
          <w:rFonts w:ascii="Times New Roman" w:hAnsi="Times New Roman" w:cs="Times New Roman"/>
          <w:sz w:val="28"/>
          <w:szCs w:val="28"/>
        </w:rPr>
        <w:t>Подход к решению</w:t>
      </w:r>
    </w:p>
    <w:p w:rsidR="002D4566" w:rsidRPr="009B7986" w:rsidRDefault="00E2431C" w:rsidP="00E2431C">
      <w:pPr>
        <w:jc w:val="both"/>
        <w:rPr>
          <w:rFonts w:ascii="Times New Roman" w:hAnsi="Times New Roman" w:cs="Times New Roman"/>
          <w:sz w:val="24"/>
          <w:szCs w:val="24"/>
        </w:rPr>
      </w:pPr>
      <w:r>
        <w:rPr>
          <w:rFonts w:ascii="Times New Roman" w:hAnsi="Times New Roman" w:cs="Times New Roman"/>
          <w:sz w:val="24"/>
          <w:szCs w:val="24"/>
        </w:rPr>
        <w:tab/>
      </w:r>
      <w:r w:rsidR="00756ED9">
        <w:rPr>
          <w:rFonts w:ascii="Times New Roman" w:hAnsi="Times New Roman" w:cs="Times New Roman"/>
          <w:sz w:val="24"/>
          <w:szCs w:val="24"/>
        </w:rPr>
        <w:t xml:space="preserve">Формальная верификация кода – это строгое математическое доказательство его соответствия спецификациям. Спецификации иначе можно назвать формальными требованиями. В случае, если код не соответствует спецификациям, нужно привести </w:t>
      </w:r>
      <w:proofErr w:type="spellStart"/>
      <w:r w:rsidR="00756ED9">
        <w:rPr>
          <w:rFonts w:ascii="Times New Roman" w:hAnsi="Times New Roman" w:cs="Times New Roman"/>
          <w:sz w:val="24"/>
          <w:szCs w:val="24"/>
        </w:rPr>
        <w:t>контрпример</w:t>
      </w:r>
      <w:proofErr w:type="spellEnd"/>
      <w:r w:rsidR="00756ED9">
        <w:rPr>
          <w:rFonts w:ascii="Times New Roman" w:hAnsi="Times New Roman" w:cs="Times New Roman"/>
          <w:sz w:val="24"/>
          <w:szCs w:val="24"/>
        </w:rPr>
        <w:t xml:space="preserve">. Существует несколько </w:t>
      </w:r>
      <w:r w:rsidR="00D400F0">
        <w:rPr>
          <w:rFonts w:ascii="Times New Roman" w:hAnsi="Times New Roman" w:cs="Times New Roman"/>
          <w:sz w:val="24"/>
          <w:szCs w:val="24"/>
        </w:rPr>
        <w:t>подходов к формальной верификации кода. Наиболее широко применимы проверка моделей, символьное исполнение и автоматическое доказательство теорем.</w:t>
      </w:r>
      <w:r w:rsidR="009B7986">
        <w:rPr>
          <w:rFonts w:ascii="Times New Roman" w:hAnsi="Times New Roman" w:cs="Times New Roman"/>
          <w:sz w:val="24"/>
          <w:szCs w:val="24"/>
        </w:rPr>
        <w:t xml:space="preserve"> В этой работе осуществляется формальная верификация кода контракта методом проверки модели. Для проверки модели используется система </w:t>
      </w:r>
      <w:r w:rsidR="009B7986">
        <w:rPr>
          <w:rFonts w:ascii="Times New Roman" w:hAnsi="Times New Roman" w:cs="Times New Roman"/>
          <w:sz w:val="24"/>
          <w:szCs w:val="24"/>
          <w:lang w:val="en-US"/>
        </w:rPr>
        <w:t>Spin</w:t>
      </w:r>
      <w:r w:rsidR="009B7986">
        <w:rPr>
          <w:rFonts w:ascii="Times New Roman" w:hAnsi="Times New Roman" w:cs="Times New Roman"/>
          <w:sz w:val="24"/>
          <w:szCs w:val="24"/>
        </w:rPr>
        <w:t xml:space="preserve"> с собственным встроенным языком программирования </w:t>
      </w:r>
      <w:proofErr w:type="spellStart"/>
      <w:r w:rsidR="009B7986">
        <w:rPr>
          <w:rFonts w:ascii="Times New Roman" w:hAnsi="Times New Roman" w:cs="Times New Roman"/>
          <w:sz w:val="24"/>
          <w:szCs w:val="24"/>
          <w:lang w:val="en-US"/>
        </w:rPr>
        <w:t>Promela</w:t>
      </w:r>
      <w:proofErr w:type="spellEnd"/>
      <w:r w:rsidR="009B7986" w:rsidRPr="009B7986">
        <w:rPr>
          <w:rFonts w:ascii="Times New Roman" w:hAnsi="Times New Roman" w:cs="Times New Roman"/>
          <w:sz w:val="24"/>
          <w:szCs w:val="24"/>
        </w:rPr>
        <w:t>.</w:t>
      </w:r>
    </w:p>
    <w:p w:rsidR="009B7986" w:rsidRDefault="009B7986" w:rsidP="00E2431C">
      <w:pPr>
        <w:jc w:val="both"/>
        <w:rPr>
          <w:rFonts w:ascii="Times New Roman" w:hAnsi="Times New Roman" w:cs="Times New Roman"/>
          <w:sz w:val="24"/>
          <w:szCs w:val="24"/>
        </w:rPr>
      </w:pPr>
      <w:r>
        <w:rPr>
          <w:rFonts w:ascii="Times New Roman" w:hAnsi="Times New Roman" w:cs="Times New Roman"/>
          <w:sz w:val="24"/>
          <w:szCs w:val="24"/>
        </w:rPr>
        <w:tab/>
        <w:t xml:space="preserve">Верификации подвергается низкоуровневый код контракта (в инструкциях стековой машины </w:t>
      </w:r>
      <w:r>
        <w:rPr>
          <w:rFonts w:ascii="Times New Roman" w:hAnsi="Times New Roman" w:cs="Times New Roman"/>
          <w:sz w:val="24"/>
          <w:szCs w:val="24"/>
          <w:lang w:val="en-US"/>
        </w:rPr>
        <w:t>EVM</w:t>
      </w:r>
      <w:r>
        <w:rPr>
          <w:rFonts w:ascii="Times New Roman" w:hAnsi="Times New Roman" w:cs="Times New Roman"/>
          <w:sz w:val="24"/>
          <w:szCs w:val="24"/>
        </w:rPr>
        <w:t xml:space="preserve">), так как он, в отличие от высокоуровневого кода на </w:t>
      </w:r>
      <w:r>
        <w:rPr>
          <w:rFonts w:ascii="Times New Roman" w:hAnsi="Times New Roman" w:cs="Times New Roman"/>
          <w:sz w:val="24"/>
          <w:szCs w:val="24"/>
          <w:lang w:val="en-US"/>
        </w:rPr>
        <w:t>Solidity</w:t>
      </w:r>
      <w:r w:rsidRPr="009B7986">
        <w:rPr>
          <w:rFonts w:ascii="Times New Roman" w:hAnsi="Times New Roman" w:cs="Times New Roman"/>
          <w:sz w:val="24"/>
          <w:szCs w:val="24"/>
        </w:rPr>
        <w:t>,</w:t>
      </w:r>
      <w:r w:rsidR="00A502C5">
        <w:rPr>
          <w:rFonts w:ascii="Times New Roman" w:hAnsi="Times New Roman" w:cs="Times New Roman"/>
          <w:sz w:val="24"/>
          <w:szCs w:val="24"/>
        </w:rPr>
        <w:t xml:space="preserve"> открыт у всех контрактов. Низкоуровневый исходный код транслируется в код на языке </w:t>
      </w:r>
      <w:proofErr w:type="spellStart"/>
      <w:r w:rsidR="00A502C5">
        <w:rPr>
          <w:rFonts w:ascii="Times New Roman" w:hAnsi="Times New Roman" w:cs="Times New Roman"/>
          <w:sz w:val="24"/>
          <w:szCs w:val="24"/>
          <w:lang w:val="en-US"/>
        </w:rPr>
        <w:t>Promela</w:t>
      </w:r>
      <w:proofErr w:type="spellEnd"/>
      <w:r w:rsidR="00A502C5">
        <w:rPr>
          <w:rFonts w:ascii="Times New Roman" w:hAnsi="Times New Roman" w:cs="Times New Roman"/>
          <w:sz w:val="24"/>
          <w:szCs w:val="24"/>
        </w:rPr>
        <w:t xml:space="preserve">. Также на языке </w:t>
      </w:r>
      <w:proofErr w:type="spellStart"/>
      <w:r w:rsidR="00A502C5">
        <w:rPr>
          <w:rFonts w:ascii="Times New Roman" w:hAnsi="Times New Roman" w:cs="Times New Roman"/>
          <w:sz w:val="24"/>
          <w:szCs w:val="24"/>
          <w:lang w:val="en-US"/>
        </w:rPr>
        <w:t>Promela</w:t>
      </w:r>
      <w:proofErr w:type="spellEnd"/>
      <w:r w:rsidR="00A502C5" w:rsidRPr="00A502C5">
        <w:rPr>
          <w:rFonts w:ascii="Times New Roman" w:hAnsi="Times New Roman" w:cs="Times New Roman"/>
          <w:sz w:val="24"/>
          <w:szCs w:val="24"/>
        </w:rPr>
        <w:t xml:space="preserve"> </w:t>
      </w:r>
      <w:r w:rsidR="00A502C5">
        <w:rPr>
          <w:rFonts w:ascii="Times New Roman" w:hAnsi="Times New Roman" w:cs="Times New Roman"/>
          <w:sz w:val="24"/>
          <w:szCs w:val="24"/>
        </w:rPr>
        <w:t xml:space="preserve">сформулированы требования, эквивалентные отсутствию в коде нескольких видов уязвимостей. Затем система </w:t>
      </w:r>
      <w:r w:rsidR="00A502C5">
        <w:rPr>
          <w:rFonts w:ascii="Times New Roman" w:hAnsi="Times New Roman" w:cs="Times New Roman"/>
          <w:sz w:val="24"/>
          <w:szCs w:val="24"/>
          <w:lang w:val="en-US"/>
        </w:rPr>
        <w:t>Spin</w:t>
      </w:r>
      <w:r w:rsidR="00A502C5" w:rsidRPr="00A502C5">
        <w:rPr>
          <w:rFonts w:ascii="Times New Roman" w:hAnsi="Times New Roman" w:cs="Times New Roman"/>
          <w:sz w:val="24"/>
          <w:szCs w:val="24"/>
        </w:rPr>
        <w:t xml:space="preserve"> </w:t>
      </w:r>
      <w:r w:rsidR="00A502C5">
        <w:rPr>
          <w:rFonts w:ascii="Times New Roman" w:hAnsi="Times New Roman" w:cs="Times New Roman"/>
          <w:sz w:val="24"/>
          <w:szCs w:val="24"/>
        </w:rPr>
        <w:t xml:space="preserve">проверяет, соответствует ли код на языке </w:t>
      </w:r>
      <w:proofErr w:type="spellStart"/>
      <w:r w:rsidR="00A502C5">
        <w:rPr>
          <w:rFonts w:ascii="Times New Roman" w:hAnsi="Times New Roman" w:cs="Times New Roman"/>
          <w:sz w:val="24"/>
          <w:szCs w:val="24"/>
          <w:lang w:val="en-US"/>
        </w:rPr>
        <w:t>Promela</w:t>
      </w:r>
      <w:proofErr w:type="spellEnd"/>
      <w:r w:rsidR="00A502C5" w:rsidRPr="00A502C5">
        <w:rPr>
          <w:rFonts w:ascii="Times New Roman" w:hAnsi="Times New Roman" w:cs="Times New Roman"/>
          <w:sz w:val="24"/>
          <w:szCs w:val="24"/>
        </w:rPr>
        <w:t xml:space="preserve"> </w:t>
      </w:r>
      <w:r w:rsidR="00A502C5">
        <w:rPr>
          <w:rFonts w:ascii="Times New Roman" w:hAnsi="Times New Roman" w:cs="Times New Roman"/>
          <w:sz w:val="24"/>
          <w:szCs w:val="24"/>
        </w:rPr>
        <w:t xml:space="preserve">сформулированным требованиям. Если код не соответствует требованиям (т.е. он подвержен уязвимости), </w:t>
      </w:r>
      <w:proofErr w:type="spellStart"/>
      <w:r w:rsidR="00A502C5">
        <w:rPr>
          <w:rFonts w:ascii="Times New Roman" w:hAnsi="Times New Roman" w:cs="Times New Roman"/>
          <w:sz w:val="24"/>
          <w:szCs w:val="24"/>
        </w:rPr>
        <w:t>Spin</w:t>
      </w:r>
      <w:proofErr w:type="spellEnd"/>
      <w:r w:rsidR="00A502C5">
        <w:rPr>
          <w:rFonts w:ascii="Times New Roman" w:hAnsi="Times New Roman" w:cs="Times New Roman"/>
          <w:sz w:val="24"/>
          <w:szCs w:val="24"/>
        </w:rPr>
        <w:t xml:space="preserve"> не только сообщает этот факт, но и строит </w:t>
      </w:r>
      <w:proofErr w:type="spellStart"/>
      <w:r w:rsidR="00A502C5">
        <w:rPr>
          <w:rFonts w:ascii="Times New Roman" w:hAnsi="Times New Roman" w:cs="Times New Roman"/>
          <w:sz w:val="24"/>
          <w:szCs w:val="24"/>
        </w:rPr>
        <w:t>контрпример</w:t>
      </w:r>
      <w:proofErr w:type="spellEnd"/>
      <w:r w:rsidR="00B02B6F">
        <w:rPr>
          <w:rFonts w:ascii="Times New Roman" w:hAnsi="Times New Roman" w:cs="Times New Roman"/>
          <w:sz w:val="24"/>
          <w:szCs w:val="24"/>
        </w:rPr>
        <w:t>, на основе которого элементарно строится сценарий атаки.</w:t>
      </w:r>
    </w:p>
    <w:p w:rsidR="0006710C" w:rsidRDefault="0006710C" w:rsidP="00E2431C">
      <w:pPr>
        <w:jc w:val="both"/>
        <w:rPr>
          <w:rFonts w:ascii="Times New Roman" w:hAnsi="Times New Roman" w:cs="Times New Roman"/>
          <w:sz w:val="24"/>
          <w:szCs w:val="24"/>
        </w:rPr>
      </w:pPr>
      <w:r>
        <w:rPr>
          <w:rFonts w:ascii="Times New Roman" w:hAnsi="Times New Roman" w:cs="Times New Roman"/>
          <w:sz w:val="24"/>
          <w:szCs w:val="24"/>
        </w:rPr>
        <w:tab/>
        <w:t xml:space="preserve">Здесь имеет смысл кратко рассказать о принципе работы системы </w:t>
      </w:r>
      <w:r>
        <w:rPr>
          <w:rFonts w:ascii="Times New Roman" w:hAnsi="Times New Roman" w:cs="Times New Roman"/>
          <w:sz w:val="24"/>
          <w:szCs w:val="24"/>
          <w:lang w:val="en-US"/>
        </w:rPr>
        <w:t>Spin</w:t>
      </w:r>
      <w:r w:rsidRPr="0006710C">
        <w:rPr>
          <w:rFonts w:ascii="Times New Roman" w:hAnsi="Times New Roman" w:cs="Times New Roman"/>
          <w:sz w:val="24"/>
          <w:szCs w:val="24"/>
        </w:rPr>
        <w:t xml:space="preserve">. </w:t>
      </w:r>
      <w:r>
        <w:rPr>
          <w:rFonts w:ascii="Times New Roman" w:hAnsi="Times New Roman" w:cs="Times New Roman"/>
          <w:sz w:val="24"/>
          <w:szCs w:val="24"/>
        </w:rPr>
        <w:t xml:space="preserve">По полученному для анализа коду на языке </w:t>
      </w:r>
      <w:proofErr w:type="spellStart"/>
      <w:r>
        <w:rPr>
          <w:rFonts w:ascii="Times New Roman" w:hAnsi="Times New Roman" w:cs="Times New Roman"/>
          <w:sz w:val="24"/>
          <w:szCs w:val="24"/>
          <w:lang w:val="en-US"/>
        </w:rPr>
        <w:t>Promela</w:t>
      </w:r>
      <w:proofErr w:type="spellEnd"/>
      <w:r w:rsidRPr="0006710C">
        <w:rPr>
          <w:rFonts w:ascii="Times New Roman" w:hAnsi="Times New Roman" w:cs="Times New Roman"/>
          <w:sz w:val="24"/>
          <w:szCs w:val="24"/>
        </w:rPr>
        <w:t xml:space="preserve"> </w:t>
      </w:r>
      <w:r>
        <w:rPr>
          <w:rFonts w:ascii="Times New Roman" w:hAnsi="Times New Roman" w:cs="Times New Roman"/>
          <w:sz w:val="24"/>
          <w:szCs w:val="24"/>
        </w:rPr>
        <w:t>строится</w:t>
      </w:r>
      <w:del w:id="4" w:author="rev" w:date="2019-04-17T19:22:00Z">
        <w:r w:rsidDel="00273879">
          <w:rPr>
            <w:rFonts w:ascii="Times New Roman" w:hAnsi="Times New Roman" w:cs="Times New Roman"/>
            <w:sz w:val="24"/>
            <w:szCs w:val="24"/>
          </w:rPr>
          <w:delText xml:space="preserve"> конечный автомат</w:delText>
        </w:r>
      </w:del>
      <w:ins w:id="5" w:author="rev" w:date="2019-04-17T19:22:00Z">
        <w:r w:rsidR="00273879">
          <w:rPr>
            <w:rFonts w:ascii="Times New Roman" w:hAnsi="Times New Roman" w:cs="Times New Roman"/>
            <w:sz w:val="24"/>
            <w:szCs w:val="24"/>
          </w:rPr>
          <w:t xml:space="preserve"> автомат </w:t>
        </w:r>
        <w:proofErr w:type="spellStart"/>
        <w:r w:rsidR="00273879">
          <w:rPr>
            <w:rFonts w:ascii="Times New Roman" w:hAnsi="Times New Roman" w:cs="Times New Roman"/>
            <w:sz w:val="24"/>
            <w:szCs w:val="24"/>
          </w:rPr>
          <w:t>Бюхи</w:t>
        </w:r>
      </w:ins>
      <w:proofErr w:type="spellEnd"/>
      <w:r>
        <w:rPr>
          <w:rFonts w:ascii="Times New Roman" w:hAnsi="Times New Roman" w:cs="Times New Roman"/>
          <w:sz w:val="24"/>
          <w:szCs w:val="24"/>
        </w:rPr>
        <w:t xml:space="preserve">, каждое состояние которого соответствует одному набору значений всех глобальных переменных, а операции над переменными соответствуют переходам в автомате. Кроме того, строится </w:t>
      </w:r>
      <w:del w:id="6" w:author="rev" w:date="2019-04-17T19:23:00Z">
        <w:r w:rsidDel="005630F8">
          <w:rPr>
            <w:rFonts w:ascii="Times New Roman" w:hAnsi="Times New Roman" w:cs="Times New Roman"/>
            <w:sz w:val="24"/>
            <w:szCs w:val="24"/>
          </w:rPr>
          <w:delText xml:space="preserve">конечный </w:delText>
        </w:r>
      </w:del>
      <w:r>
        <w:rPr>
          <w:rFonts w:ascii="Times New Roman" w:hAnsi="Times New Roman" w:cs="Times New Roman"/>
          <w:sz w:val="24"/>
          <w:szCs w:val="24"/>
        </w:rPr>
        <w:t>автомат</w:t>
      </w:r>
      <w:ins w:id="7" w:author="rev" w:date="2019-04-17T19:23:00Z">
        <w:r w:rsidR="005630F8">
          <w:rPr>
            <w:rFonts w:ascii="Times New Roman" w:hAnsi="Times New Roman" w:cs="Times New Roman"/>
            <w:sz w:val="24"/>
            <w:szCs w:val="24"/>
          </w:rPr>
          <w:t xml:space="preserve"> </w:t>
        </w:r>
        <w:proofErr w:type="spellStart"/>
        <w:r w:rsidR="005630F8">
          <w:rPr>
            <w:rFonts w:ascii="Times New Roman" w:hAnsi="Times New Roman" w:cs="Times New Roman"/>
            <w:sz w:val="24"/>
            <w:szCs w:val="24"/>
          </w:rPr>
          <w:t>Бюхи</w:t>
        </w:r>
      </w:ins>
      <w:proofErr w:type="spellEnd"/>
      <w:r>
        <w:rPr>
          <w:rFonts w:ascii="Times New Roman" w:hAnsi="Times New Roman" w:cs="Times New Roman"/>
          <w:sz w:val="24"/>
          <w:szCs w:val="24"/>
        </w:rPr>
        <w:t xml:space="preserve"> по отрицани</w:t>
      </w:r>
      <w:r w:rsidR="00C837C1">
        <w:rPr>
          <w:rFonts w:ascii="Times New Roman" w:hAnsi="Times New Roman" w:cs="Times New Roman"/>
          <w:sz w:val="24"/>
          <w:szCs w:val="24"/>
        </w:rPr>
        <w:t>ю формальных требований к коду. Затем строится пересечение языков, порождаемых первым и вторым автоматами. Если пересечение оказывается пусто, значит, код требованиям соответствует, иначе – не соответствует.</w:t>
      </w:r>
    </w:p>
    <w:p w:rsidR="00DE1FDB" w:rsidRPr="00DE1FDB" w:rsidRDefault="00DE1FDB" w:rsidP="00E2431C">
      <w:pPr>
        <w:jc w:val="both"/>
        <w:rPr>
          <w:rFonts w:ascii="Times New Roman" w:hAnsi="Times New Roman" w:cs="Times New Roman"/>
          <w:sz w:val="24"/>
          <w:szCs w:val="24"/>
        </w:rPr>
      </w:pPr>
      <w:r>
        <w:rPr>
          <w:rFonts w:ascii="Times New Roman" w:hAnsi="Times New Roman" w:cs="Times New Roman"/>
          <w:sz w:val="24"/>
          <w:szCs w:val="24"/>
        </w:rPr>
        <w:tab/>
        <w:t xml:space="preserve">Далее речь пойдет о принципе трансляции кода контракта на язык </w:t>
      </w:r>
      <w:proofErr w:type="spellStart"/>
      <w:r>
        <w:rPr>
          <w:rFonts w:ascii="Times New Roman" w:hAnsi="Times New Roman" w:cs="Times New Roman"/>
          <w:sz w:val="24"/>
          <w:szCs w:val="24"/>
          <w:lang w:val="en-US"/>
        </w:rPr>
        <w:t>Promela</w:t>
      </w:r>
      <w:proofErr w:type="spellEnd"/>
      <w:r>
        <w:rPr>
          <w:rFonts w:ascii="Times New Roman" w:hAnsi="Times New Roman" w:cs="Times New Roman"/>
          <w:sz w:val="24"/>
          <w:szCs w:val="24"/>
        </w:rPr>
        <w:t xml:space="preserve">. Однако этот принцип представляет из себя не что иное, как реализацию на языке </w:t>
      </w:r>
      <w:proofErr w:type="spellStart"/>
      <w:r>
        <w:rPr>
          <w:rFonts w:ascii="Times New Roman" w:hAnsi="Times New Roman" w:cs="Times New Roman"/>
          <w:sz w:val="24"/>
          <w:szCs w:val="24"/>
          <w:lang w:val="en-US"/>
        </w:rPr>
        <w:t>Promela</w:t>
      </w:r>
      <w:proofErr w:type="spellEnd"/>
      <w:r w:rsidRPr="00DE1FDB">
        <w:rPr>
          <w:rFonts w:ascii="Times New Roman" w:hAnsi="Times New Roman" w:cs="Times New Roman"/>
          <w:sz w:val="24"/>
          <w:szCs w:val="24"/>
        </w:rPr>
        <w:t xml:space="preserve"> </w:t>
      </w:r>
      <w:r>
        <w:rPr>
          <w:rFonts w:ascii="Times New Roman" w:hAnsi="Times New Roman" w:cs="Times New Roman"/>
          <w:sz w:val="24"/>
          <w:szCs w:val="24"/>
        </w:rPr>
        <w:t xml:space="preserve">следующей схемы. Будем называть жертвой контракт, который проверяется на уязвимости (чисто условный термин, вовсе не означающий, что контракт уязвим). Предполагаемый злоумышленник – это тоже контракт, который отправляет жертве несколько транзакций таким образом, чтобы нанести ущерб (например, вывести все деньги или вовсе разрушить жертву). Как было сказано во введении, транзакция – это вызов одной высокоуровневой функции контракта (в нашем случае жертвы). </w:t>
      </w:r>
      <w:r w:rsidR="004646D5">
        <w:rPr>
          <w:rFonts w:ascii="Times New Roman" w:hAnsi="Times New Roman" w:cs="Times New Roman"/>
          <w:sz w:val="24"/>
          <w:szCs w:val="24"/>
        </w:rPr>
        <w:t xml:space="preserve">Так, если злоумышленник поставил цель </w:t>
      </w:r>
      <w:r w:rsidR="004646D5">
        <w:rPr>
          <w:rFonts w:ascii="Times New Roman" w:hAnsi="Times New Roman" w:cs="Times New Roman"/>
          <w:sz w:val="24"/>
          <w:szCs w:val="24"/>
        </w:rPr>
        <w:lastRenderedPageBreak/>
        <w:t xml:space="preserve">нанести ущерб жертве, ему нужно построить последовательность вызовов функций жертвы, которая нанесет ей вред. </w:t>
      </w:r>
    </w:p>
    <w:p w:rsidR="005D367B" w:rsidRPr="00273879" w:rsidRDefault="00C837C1" w:rsidP="00E2431C">
      <w:pPr>
        <w:jc w:val="both"/>
        <w:rPr>
          <w:rFonts w:ascii="Times New Roman" w:hAnsi="Times New Roman" w:cs="Times New Roman"/>
          <w:sz w:val="24"/>
          <w:szCs w:val="24"/>
          <w:rPrChange w:id="8" w:author="rev" w:date="2019-04-17T19:21:00Z">
            <w:rPr>
              <w:rFonts w:ascii="Times New Roman" w:hAnsi="Times New Roman" w:cs="Times New Roman"/>
              <w:sz w:val="24"/>
              <w:szCs w:val="24"/>
              <w:lang w:val="en-US"/>
            </w:rPr>
          </w:rPrChange>
        </w:rPr>
      </w:pPr>
      <w:r>
        <w:rPr>
          <w:rFonts w:ascii="Times New Roman" w:hAnsi="Times New Roman" w:cs="Times New Roman"/>
          <w:sz w:val="24"/>
          <w:szCs w:val="24"/>
        </w:rPr>
        <w:tab/>
      </w:r>
      <w:r w:rsidR="004646D5">
        <w:rPr>
          <w:rFonts w:ascii="Times New Roman" w:hAnsi="Times New Roman" w:cs="Times New Roman"/>
          <w:sz w:val="24"/>
          <w:szCs w:val="24"/>
        </w:rPr>
        <w:t>Трансляция</w:t>
      </w:r>
      <w:r>
        <w:rPr>
          <w:rFonts w:ascii="Times New Roman" w:hAnsi="Times New Roman" w:cs="Times New Roman"/>
          <w:sz w:val="24"/>
          <w:szCs w:val="24"/>
        </w:rPr>
        <w:t xml:space="preserve"> кода контракта</w:t>
      </w:r>
      <w:r w:rsidR="004646D5">
        <w:rPr>
          <w:rFonts w:ascii="Times New Roman" w:hAnsi="Times New Roman" w:cs="Times New Roman"/>
          <w:sz w:val="24"/>
          <w:szCs w:val="24"/>
        </w:rPr>
        <w:t xml:space="preserve"> проецирует приведенную схему</w:t>
      </w:r>
      <w:r>
        <w:rPr>
          <w:rFonts w:ascii="Times New Roman" w:hAnsi="Times New Roman" w:cs="Times New Roman"/>
          <w:sz w:val="24"/>
          <w:szCs w:val="24"/>
        </w:rPr>
        <w:t xml:space="preserve"> на </w:t>
      </w:r>
      <w:r w:rsidR="004646D5">
        <w:rPr>
          <w:rFonts w:ascii="Times New Roman" w:hAnsi="Times New Roman" w:cs="Times New Roman"/>
          <w:sz w:val="24"/>
          <w:szCs w:val="24"/>
        </w:rPr>
        <w:t xml:space="preserve">понятия системы </w:t>
      </w:r>
      <w:r w:rsidR="004646D5">
        <w:rPr>
          <w:rFonts w:ascii="Times New Roman" w:hAnsi="Times New Roman" w:cs="Times New Roman"/>
          <w:sz w:val="24"/>
          <w:szCs w:val="24"/>
          <w:lang w:val="en-US"/>
        </w:rPr>
        <w:t>Spin</w:t>
      </w:r>
      <w:r w:rsidR="004646D5">
        <w:rPr>
          <w:rFonts w:ascii="Times New Roman" w:hAnsi="Times New Roman" w:cs="Times New Roman"/>
          <w:sz w:val="24"/>
          <w:szCs w:val="24"/>
        </w:rPr>
        <w:t>.</w:t>
      </w:r>
      <w:r w:rsidR="003465CE">
        <w:rPr>
          <w:rFonts w:ascii="Times New Roman" w:hAnsi="Times New Roman" w:cs="Times New Roman"/>
          <w:sz w:val="24"/>
          <w:szCs w:val="24"/>
        </w:rPr>
        <w:t xml:space="preserve"> </w:t>
      </w:r>
      <w:r w:rsidR="00F97A64">
        <w:rPr>
          <w:rFonts w:ascii="Times New Roman" w:hAnsi="Times New Roman" w:cs="Times New Roman"/>
          <w:sz w:val="24"/>
          <w:szCs w:val="24"/>
        </w:rPr>
        <w:t xml:space="preserve">Каждая инструкция виртуальной машины </w:t>
      </w:r>
      <w:r w:rsidR="00F97A64">
        <w:rPr>
          <w:rFonts w:ascii="Times New Roman" w:hAnsi="Times New Roman" w:cs="Times New Roman"/>
          <w:sz w:val="24"/>
          <w:szCs w:val="24"/>
          <w:lang w:val="en-US"/>
        </w:rPr>
        <w:t>EVM</w:t>
      </w:r>
      <w:r w:rsidR="00F97A64" w:rsidRPr="00F97A64">
        <w:rPr>
          <w:rFonts w:ascii="Times New Roman" w:hAnsi="Times New Roman" w:cs="Times New Roman"/>
          <w:sz w:val="24"/>
          <w:szCs w:val="24"/>
        </w:rPr>
        <w:t xml:space="preserve"> </w:t>
      </w:r>
      <w:r w:rsidR="00F97A64">
        <w:rPr>
          <w:rFonts w:ascii="Times New Roman" w:hAnsi="Times New Roman" w:cs="Times New Roman"/>
          <w:sz w:val="24"/>
          <w:szCs w:val="24"/>
        </w:rPr>
        <w:t xml:space="preserve">реализована на </w:t>
      </w:r>
      <w:proofErr w:type="spellStart"/>
      <w:r w:rsidR="00F97A64">
        <w:rPr>
          <w:rFonts w:ascii="Times New Roman" w:hAnsi="Times New Roman" w:cs="Times New Roman"/>
          <w:sz w:val="24"/>
          <w:szCs w:val="24"/>
          <w:lang w:val="en-US"/>
        </w:rPr>
        <w:t>Promela</w:t>
      </w:r>
      <w:proofErr w:type="spellEnd"/>
      <w:r w:rsidR="00F97A64" w:rsidRPr="00F97A64">
        <w:rPr>
          <w:rFonts w:ascii="Times New Roman" w:hAnsi="Times New Roman" w:cs="Times New Roman"/>
          <w:sz w:val="24"/>
          <w:szCs w:val="24"/>
        </w:rPr>
        <w:t xml:space="preserve">. </w:t>
      </w:r>
      <w:r w:rsidR="00F97A64">
        <w:rPr>
          <w:rFonts w:ascii="Times New Roman" w:hAnsi="Times New Roman" w:cs="Times New Roman"/>
          <w:sz w:val="24"/>
          <w:szCs w:val="24"/>
        </w:rPr>
        <w:t xml:space="preserve">Так, инструкции, из которых состоит код контракта, при трансляции заменяются на свои реализации. </w:t>
      </w:r>
      <w:r w:rsidR="004646D5">
        <w:rPr>
          <w:rFonts w:ascii="Times New Roman" w:hAnsi="Times New Roman" w:cs="Times New Roman"/>
          <w:sz w:val="24"/>
          <w:szCs w:val="24"/>
        </w:rPr>
        <w:t xml:space="preserve">Язык </w:t>
      </w:r>
      <w:proofErr w:type="spellStart"/>
      <w:r w:rsidR="003465CE">
        <w:rPr>
          <w:rFonts w:ascii="Times New Roman" w:hAnsi="Times New Roman" w:cs="Times New Roman"/>
          <w:sz w:val="24"/>
          <w:szCs w:val="24"/>
          <w:lang w:val="en-US"/>
        </w:rPr>
        <w:t>Promela</w:t>
      </w:r>
      <w:proofErr w:type="spellEnd"/>
      <w:r w:rsidR="003465CE" w:rsidRPr="003465CE">
        <w:rPr>
          <w:rFonts w:ascii="Times New Roman" w:hAnsi="Times New Roman" w:cs="Times New Roman"/>
          <w:sz w:val="24"/>
          <w:szCs w:val="24"/>
        </w:rPr>
        <w:t xml:space="preserve"> </w:t>
      </w:r>
      <w:r w:rsidR="003465CE">
        <w:rPr>
          <w:rFonts w:ascii="Times New Roman" w:hAnsi="Times New Roman" w:cs="Times New Roman"/>
          <w:sz w:val="24"/>
          <w:szCs w:val="24"/>
        </w:rPr>
        <w:t xml:space="preserve">позволяет определить множество типов процессов </w:t>
      </w:r>
      <w:r w:rsidR="003465CE" w:rsidRPr="003465CE">
        <w:rPr>
          <w:rFonts w:ascii="Times New Roman" w:hAnsi="Times New Roman" w:cs="Times New Roman"/>
          <w:sz w:val="24"/>
          <w:szCs w:val="24"/>
        </w:rPr>
        <w:t>(</w:t>
      </w:r>
      <w:proofErr w:type="spellStart"/>
      <w:r w:rsidR="003465CE">
        <w:rPr>
          <w:rFonts w:ascii="Times New Roman" w:hAnsi="Times New Roman" w:cs="Times New Roman"/>
          <w:sz w:val="24"/>
          <w:szCs w:val="24"/>
          <w:lang w:val="en-US"/>
        </w:rPr>
        <w:t>proctype</w:t>
      </w:r>
      <w:proofErr w:type="spellEnd"/>
      <w:r w:rsidR="003465CE">
        <w:rPr>
          <w:rFonts w:ascii="Times New Roman" w:hAnsi="Times New Roman" w:cs="Times New Roman"/>
          <w:sz w:val="24"/>
          <w:szCs w:val="24"/>
        </w:rPr>
        <w:t>), исходный код каждого из которых задается отдельно. Процесс может принимать на вход аргументы, но не может вернуть з</w:t>
      </w:r>
      <w:r w:rsidR="005D367B">
        <w:rPr>
          <w:rFonts w:ascii="Times New Roman" w:hAnsi="Times New Roman" w:cs="Times New Roman"/>
          <w:sz w:val="24"/>
          <w:szCs w:val="24"/>
        </w:rPr>
        <w:t xml:space="preserve">начение. Есть процесс, отличающийся от всех остальных – это процесс с именем </w:t>
      </w:r>
      <w:proofErr w:type="spellStart"/>
      <w:r w:rsidR="005D367B">
        <w:rPr>
          <w:rFonts w:ascii="Times New Roman" w:hAnsi="Times New Roman" w:cs="Times New Roman"/>
          <w:sz w:val="24"/>
          <w:szCs w:val="24"/>
          <w:lang w:val="en-US"/>
        </w:rPr>
        <w:t>init</w:t>
      </w:r>
      <w:proofErr w:type="spellEnd"/>
      <w:r w:rsidR="005D367B">
        <w:rPr>
          <w:rFonts w:ascii="Times New Roman" w:hAnsi="Times New Roman" w:cs="Times New Roman"/>
          <w:sz w:val="24"/>
          <w:szCs w:val="24"/>
        </w:rPr>
        <w:t xml:space="preserve">, аналог функции </w:t>
      </w:r>
      <w:r w:rsidR="005D367B">
        <w:rPr>
          <w:rFonts w:ascii="Times New Roman" w:hAnsi="Times New Roman" w:cs="Times New Roman"/>
          <w:sz w:val="24"/>
          <w:szCs w:val="24"/>
          <w:lang w:val="en-US"/>
        </w:rPr>
        <w:t>main</w:t>
      </w:r>
      <w:r w:rsidR="005D367B">
        <w:rPr>
          <w:rFonts w:ascii="Times New Roman" w:hAnsi="Times New Roman" w:cs="Times New Roman"/>
          <w:sz w:val="24"/>
          <w:szCs w:val="24"/>
        </w:rPr>
        <w:t xml:space="preserve">, не принимающий на вход аргументов. Все остальные процессы запускаются </w:t>
      </w:r>
      <w:r w:rsidR="00BE3C0E">
        <w:rPr>
          <w:rFonts w:ascii="Times New Roman" w:hAnsi="Times New Roman" w:cs="Times New Roman"/>
          <w:sz w:val="24"/>
          <w:szCs w:val="24"/>
        </w:rPr>
        <w:t xml:space="preserve">асинхронно </w:t>
      </w:r>
      <w:r w:rsidR="005D367B">
        <w:rPr>
          <w:rFonts w:ascii="Times New Roman" w:hAnsi="Times New Roman" w:cs="Times New Roman"/>
          <w:sz w:val="24"/>
          <w:szCs w:val="24"/>
        </w:rPr>
        <w:t>по вызову</w:t>
      </w:r>
      <w:r w:rsidR="004646D5">
        <w:rPr>
          <w:rFonts w:ascii="Times New Roman" w:hAnsi="Times New Roman" w:cs="Times New Roman"/>
          <w:sz w:val="24"/>
          <w:szCs w:val="24"/>
        </w:rPr>
        <w:t xml:space="preserve"> </w:t>
      </w:r>
      <w:r w:rsidR="004646D5">
        <w:rPr>
          <w:rFonts w:ascii="Times New Roman" w:hAnsi="Times New Roman" w:cs="Times New Roman"/>
          <w:sz w:val="24"/>
          <w:szCs w:val="24"/>
          <w:lang w:val="en-US"/>
        </w:rPr>
        <w:t>run</w:t>
      </w:r>
      <w:r w:rsidR="004646D5" w:rsidRPr="005D367B">
        <w:rPr>
          <w:rFonts w:ascii="Times New Roman" w:hAnsi="Times New Roman" w:cs="Times New Roman"/>
          <w:sz w:val="24"/>
          <w:szCs w:val="24"/>
        </w:rPr>
        <w:t xml:space="preserve"> &lt;</w:t>
      </w:r>
      <w:r w:rsidR="004646D5">
        <w:rPr>
          <w:rFonts w:ascii="Times New Roman" w:hAnsi="Times New Roman" w:cs="Times New Roman"/>
          <w:sz w:val="24"/>
          <w:szCs w:val="24"/>
        </w:rPr>
        <w:t>имя процесса</w:t>
      </w:r>
      <w:r w:rsidR="004646D5" w:rsidRPr="005D367B">
        <w:rPr>
          <w:rFonts w:ascii="Times New Roman" w:hAnsi="Times New Roman" w:cs="Times New Roman"/>
          <w:sz w:val="24"/>
          <w:szCs w:val="24"/>
        </w:rPr>
        <w:t>&gt;</w:t>
      </w:r>
      <w:r w:rsidR="005D367B">
        <w:rPr>
          <w:rFonts w:ascii="Times New Roman" w:hAnsi="Times New Roman" w:cs="Times New Roman"/>
          <w:sz w:val="24"/>
          <w:szCs w:val="24"/>
        </w:rPr>
        <w:t xml:space="preserve"> из кода на </w:t>
      </w:r>
      <w:proofErr w:type="spellStart"/>
      <w:r w:rsidR="005D367B">
        <w:rPr>
          <w:rFonts w:ascii="Times New Roman" w:hAnsi="Times New Roman" w:cs="Times New Roman"/>
          <w:sz w:val="24"/>
          <w:szCs w:val="24"/>
          <w:lang w:val="en-US"/>
        </w:rPr>
        <w:t>Promela</w:t>
      </w:r>
      <w:proofErr w:type="spellEnd"/>
      <w:r w:rsidR="00BE3C0E">
        <w:rPr>
          <w:rFonts w:ascii="Times New Roman" w:hAnsi="Times New Roman" w:cs="Times New Roman"/>
          <w:sz w:val="24"/>
          <w:szCs w:val="24"/>
        </w:rPr>
        <w:t>. Код каждой функции контракта выдел</w:t>
      </w:r>
      <w:r w:rsidR="005B2ACC">
        <w:rPr>
          <w:rFonts w:ascii="Times New Roman" w:hAnsi="Times New Roman" w:cs="Times New Roman"/>
          <w:sz w:val="24"/>
          <w:szCs w:val="24"/>
        </w:rPr>
        <w:t xml:space="preserve">яется в отдельный тип процесса. Роль злоумышленника играет процесс </w:t>
      </w:r>
      <w:proofErr w:type="spellStart"/>
      <w:r w:rsidR="005B2ACC">
        <w:rPr>
          <w:rFonts w:ascii="Times New Roman" w:hAnsi="Times New Roman" w:cs="Times New Roman"/>
          <w:sz w:val="24"/>
          <w:szCs w:val="24"/>
          <w:lang w:val="en-US"/>
        </w:rPr>
        <w:t>init</w:t>
      </w:r>
      <w:proofErr w:type="spellEnd"/>
      <w:r w:rsidR="005B2ACC" w:rsidRPr="00273879">
        <w:rPr>
          <w:rFonts w:ascii="Times New Roman" w:hAnsi="Times New Roman" w:cs="Times New Roman"/>
          <w:sz w:val="24"/>
          <w:szCs w:val="24"/>
          <w:rPrChange w:id="9" w:author="rev" w:date="2019-04-17T19:21:00Z">
            <w:rPr>
              <w:rFonts w:ascii="Times New Roman" w:hAnsi="Times New Roman" w:cs="Times New Roman"/>
              <w:sz w:val="24"/>
              <w:szCs w:val="24"/>
              <w:lang w:val="en-US"/>
            </w:rPr>
          </w:rPrChange>
        </w:rPr>
        <w:t>.</w:t>
      </w:r>
    </w:p>
    <w:p w:rsidR="00B90F51" w:rsidRDefault="005B2ACC" w:rsidP="00E2431C">
      <w:pPr>
        <w:jc w:val="both"/>
        <w:rPr>
          <w:rFonts w:ascii="Times New Roman" w:hAnsi="Times New Roman" w:cs="Times New Roman"/>
          <w:sz w:val="24"/>
          <w:szCs w:val="24"/>
        </w:rPr>
      </w:pPr>
      <w:r w:rsidRPr="00273879">
        <w:rPr>
          <w:rFonts w:ascii="Times New Roman" w:hAnsi="Times New Roman" w:cs="Times New Roman"/>
          <w:sz w:val="24"/>
          <w:szCs w:val="24"/>
          <w:rPrChange w:id="10" w:author="rev" w:date="2019-04-17T19:21:00Z">
            <w:rPr>
              <w:rFonts w:ascii="Times New Roman" w:hAnsi="Times New Roman" w:cs="Times New Roman"/>
              <w:sz w:val="24"/>
              <w:szCs w:val="24"/>
              <w:lang w:val="en-US"/>
            </w:rPr>
          </w:rPrChange>
        </w:rPr>
        <w:tab/>
      </w:r>
      <w:r w:rsidR="00C2581E">
        <w:rPr>
          <w:rFonts w:ascii="Times New Roman" w:hAnsi="Times New Roman" w:cs="Times New Roman"/>
          <w:sz w:val="24"/>
          <w:szCs w:val="24"/>
        </w:rPr>
        <w:t xml:space="preserve">В начале работы процесс </w:t>
      </w:r>
      <w:proofErr w:type="spellStart"/>
      <w:r w:rsidR="00C2581E">
        <w:rPr>
          <w:rFonts w:ascii="Times New Roman" w:hAnsi="Times New Roman" w:cs="Times New Roman"/>
          <w:sz w:val="24"/>
          <w:szCs w:val="24"/>
          <w:lang w:val="en-US"/>
        </w:rPr>
        <w:t>init</w:t>
      </w:r>
      <w:proofErr w:type="spellEnd"/>
      <w:r w:rsidR="00C2581E" w:rsidRPr="00C2581E">
        <w:rPr>
          <w:rFonts w:ascii="Times New Roman" w:hAnsi="Times New Roman" w:cs="Times New Roman"/>
          <w:sz w:val="24"/>
          <w:szCs w:val="24"/>
        </w:rPr>
        <w:t xml:space="preserve"> </w:t>
      </w:r>
      <w:r w:rsidR="00C2581E">
        <w:rPr>
          <w:rFonts w:ascii="Times New Roman" w:hAnsi="Times New Roman" w:cs="Times New Roman"/>
          <w:sz w:val="24"/>
          <w:szCs w:val="24"/>
        </w:rPr>
        <w:t xml:space="preserve">назначает жертве и злоумышленнику одинаковые ненулевые балансы. </w:t>
      </w:r>
      <w:proofErr w:type="spellStart"/>
      <w:r>
        <w:rPr>
          <w:rFonts w:ascii="Times New Roman" w:hAnsi="Times New Roman" w:cs="Times New Roman"/>
          <w:sz w:val="24"/>
          <w:szCs w:val="24"/>
          <w:lang w:val="en-US"/>
        </w:rPr>
        <w:t>Promela</w:t>
      </w:r>
      <w:proofErr w:type="spellEnd"/>
      <w:r w:rsidRPr="005B2ACC">
        <w:rPr>
          <w:rFonts w:ascii="Times New Roman" w:hAnsi="Times New Roman" w:cs="Times New Roman"/>
          <w:sz w:val="24"/>
          <w:szCs w:val="24"/>
        </w:rPr>
        <w:t xml:space="preserve"> </w:t>
      </w:r>
      <w:r>
        <w:rPr>
          <w:rFonts w:ascii="Times New Roman" w:hAnsi="Times New Roman" w:cs="Times New Roman"/>
          <w:sz w:val="24"/>
          <w:szCs w:val="24"/>
        </w:rPr>
        <w:t xml:space="preserve">позволяет задать несколько действий, из которых будет </w:t>
      </w:r>
      <w:proofErr w:type="spellStart"/>
      <w:r>
        <w:rPr>
          <w:rFonts w:ascii="Times New Roman" w:hAnsi="Times New Roman" w:cs="Times New Roman"/>
          <w:sz w:val="24"/>
          <w:szCs w:val="24"/>
        </w:rPr>
        <w:t>недетерминированно</w:t>
      </w:r>
      <w:proofErr w:type="spellEnd"/>
      <w:r>
        <w:rPr>
          <w:rFonts w:ascii="Times New Roman" w:hAnsi="Times New Roman" w:cs="Times New Roman"/>
          <w:sz w:val="24"/>
          <w:szCs w:val="24"/>
        </w:rPr>
        <w:t xml:space="preserve"> выбрано и исполнено одно. Также есть возможность задать цикл, который может прекращаться при наступлении некоторого условия либо быть вечным. Пользуясь этими двумя возможностями, в процессе </w:t>
      </w:r>
      <w:proofErr w:type="spellStart"/>
      <w:r>
        <w:rPr>
          <w:rFonts w:ascii="Times New Roman" w:hAnsi="Times New Roman" w:cs="Times New Roman"/>
          <w:sz w:val="24"/>
          <w:szCs w:val="24"/>
          <w:lang w:val="en-US"/>
        </w:rPr>
        <w:t>init</w:t>
      </w:r>
      <w:proofErr w:type="spellEnd"/>
      <w:r w:rsidRPr="005B2ACC">
        <w:rPr>
          <w:rFonts w:ascii="Times New Roman" w:hAnsi="Times New Roman" w:cs="Times New Roman"/>
          <w:sz w:val="24"/>
          <w:szCs w:val="24"/>
        </w:rPr>
        <w:t xml:space="preserve"> (</w:t>
      </w:r>
      <w:r>
        <w:rPr>
          <w:rFonts w:ascii="Times New Roman" w:hAnsi="Times New Roman" w:cs="Times New Roman"/>
          <w:sz w:val="24"/>
          <w:szCs w:val="24"/>
        </w:rPr>
        <w:t>злоумышленник) задан цикл, прекращающийся либо при нулевом балансе на счету жертвы, либо при разрушении жертвы, либо по</w:t>
      </w:r>
      <w:r w:rsidR="00C2581E">
        <w:rPr>
          <w:rFonts w:ascii="Times New Roman" w:hAnsi="Times New Roman" w:cs="Times New Roman"/>
          <w:sz w:val="24"/>
          <w:szCs w:val="24"/>
        </w:rPr>
        <w:t xml:space="preserve">сле вызова функций жертвы определенное число раз. В теле цикла происходит </w:t>
      </w:r>
      <w:r w:rsidR="00B90F51">
        <w:rPr>
          <w:rFonts w:ascii="Times New Roman" w:hAnsi="Times New Roman" w:cs="Times New Roman"/>
          <w:sz w:val="24"/>
          <w:szCs w:val="24"/>
        </w:rPr>
        <w:t xml:space="preserve">недетерминированный выбор и вызов </w:t>
      </w:r>
      <w:r w:rsidR="00C2581E">
        <w:rPr>
          <w:rFonts w:ascii="Times New Roman" w:hAnsi="Times New Roman" w:cs="Times New Roman"/>
          <w:sz w:val="24"/>
          <w:szCs w:val="24"/>
        </w:rPr>
        <w:t>одной из функций контракта</w:t>
      </w:r>
      <w:r w:rsidR="00B90F51">
        <w:rPr>
          <w:rFonts w:ascii="Times New Roman" w:hAnsi="Times New Roman" w:cs="Times New Roman"/>
          <w:sz w:val="24"/>
          <w:szCs w:val="24"/>
        </w:rPr>
        <w:t>. Очевидно, в такую модель вписывается любая последовательность вызовов функций.</w:t>
      </w:r>
    </w:p>
    <w:p w:rsidR="00F97A64" w:rsidRDefault="00B90F51" w:rsidP="00E2431C">
      <w:pPr>
        <w:jc w:val="both"/>
        <w:rPr>
          <w:rFonts w:ascii="Times New Roman" w:hAnsi="Times New Roman" w:cs="Times New Roman"/>
          <w:sz w:val="24"/>
          <w:szCs w:val="24"/>
        </w:rPr>
      </w:pPr>
      <w:r>
        <w:rPr>
          <w:rFonts w:ascii="Times New Roman" w:hAnsi="Times New Roman" w:cs="Times New Roman"/>
          <w:sz w:val="24"/>
          <w:szCs w:val="24"/>
        </w:rPr>
        <w:tab/>
        <w:t xml:space="preserve">Некоторую сложность представляет тот факт, что вызовы функций в </w:t>
      </w:r>
      <w:r>
        <w:rPr>
          <w:rFonts w:ascii="Times New Roman" w:hAnsi="Times New Roman" w:cs="Times New Roman"/>
          <w:sz w:val="24"/>
          <w:szCs w:val="24"/>
          <w:lang w:val="en-US"/>
        </w:rPr>
        <w:t>Spin</w:t>
      </w:r>
      <w:r w:rsidRPr="00B90F51">
        <w:rPr>
          <w:rFonts w:ascii="Times New Roman" w:hAnsi="Times New Roman" w:cs="Times New Roman"/>
          <w:sz w:val="24"/>
          <w:szCs w:val="24"/>
        </w:rPr>
        <w:t xml:space="preserve"> </w:t>
      </w:r>
      <w:r>
        <w:rPr>
          <w:rFonts w:ascii="Times New Roman" w:hAnsi="Times New Roman" w:cs="Times New Roman"/>
          <w:sz w:val="24"/>
          <w:szCs w:val="24"/>
        </w:rPr>
        <w:t xml:space="preserve">асинхронны, тогда как в </w:t>
      </w:r>
      <w:proofErr w:type="spellStart"/>
      <w:r>
        <w:rPr>
          <w:rFonts w:ascii="Times New Roman" w:hAnsi="Times New Roman" w:cs="Times New Roman"/>
          <w:sz w:val="24"/>
          <w:szCs w:val="24"/>
          <w:lang w:val="en-US"/>
        </w:rPr>
        <w:t>Ethereum</w:t>
      </w:r>
      <w:proofErr w:type="spellEnd"/>
      <w:r w:rsidRPr="00B90F51">
        <w:rPr>
          <w:rFonts w:ascii="Times New Roman" w:hAnsi="Times New Roman" w:cs="Times New Roman"/>
          <w:sz w:val="24"/>
          <w:szCs w:val="24"/>
        </w:rPr>
        <w:t xml:space="preserve"> </w:t>
      </w:r>
      <w:r w:rsidR="00612936">
        <w:rPr>
          <w:rFonts w:ascii="Times New Roman" w:hAnsi="Times New Roman" w:cs="Times New Roman"/>
          <w:sz w:val="24"/>
          <w:szCs w:val="24"/>
        </w:rPr>
        <w:t xml:space="preserve">они всегда синхронны. Для синхронизации введена специальная глобальная переменная </w:t>
      </w:r>
      <w:r w:rsidR="00612936">
        <w:rPr>
          <w:rFonts w:ascii="Times New Roman" w:hAnsi="Times New Roman" w:cs="Times New Roman"/>
          <w:sz w:val="24"/>
          <w:szCs w:val="24"/>
          <w:lang w:val="en-US"/>
        </w:rPr>
        <w:t>run</w:t>
      </w:r>
      <w:r w:rsidR="00612936" w:rsidRPr="00612936">
        <w:rPr>
          <w:rFonts w:ascii="Times New Roman" w:hAnsi="Times New Roman" w:cs="Times New Roman"/>
          <w:sz w:val="24"/>
          <w:szCs w:val="24"/>
        </w:rPr>
        <w:t>_</w:t>
      </w:r>
      <w:r w:rsidR="00612936">
        <w:rPr>
          <w:rFonts w:ascii="Times New Roman" w:hAnsi="Times New Roman" w:cs="Times New Roman"/>
          <w:sz w:val="24"/>
          <w:szCs w:val="24"/>
          <w:lang w:val="en-US"/>
        </w:rPr>
        <w:t>verifier</w:t>
      </w:r>
      <w:r w:rsidR="00612936" w:rsidRPr="00612936">
        <w:rPr>
          <w:rFonts w:ascii="Times New Roman" w:hAnsi="Times New Roman" w:cs="Times New Roman"/>
          <w:sz w:val="24"/>
          <w:szCs w:val="24"/>
        </w:rPr>
        <w:t>, истинность которой совпадает с возможностью злоумышленника (</w:t>
      </w:r>
      <w:proofErr w:type="spellStart"/>
      <w:r w:rsidR="00612936">
        <w:rPr>
          <w:rFonts w:ascii="Times New Roman" w:hAnsi="Times New Roman" w:cs="Times New Roman"/>
          <w:sz w:val="24"/>
          <w:szCs w:val="24"/>
          <w:lang w:val="en-US"/>
        </w:rPr>
        <w:t>init</w:t>
      </w:r>
      <w:proofErr w:type="spellEnd"/>
      <w:r w:rsidR="00612936" w:rsidRPr="00612936">
        <w:rPr>
          <w:rFonts w:ascii="Times New Roman" w:hAnsi="Times New Roman" w:cs="Times New Roman"/>
          <w:sz w:val="24"/>
          <w:szCs w:val="24"/>
        </w:rPr>
        <w:t xml:space="preserve">) </w:t>
      </w:r>
      <w:r w:rsidR="00612936">
        <w:rPr>
          <w:rFonts w:ascii="Times New Roman" w:hAnsi="Times New Roman" w:cs="Times New Roman"/>
          <w:sz w:val="24"/>
          <w:szCs w:val="24"/>
        </w:rPr>
        <w:t xml:space="preserve">в данный момент вызывать функцию жертвы. Изначально </w:t>
      </w:r>
      <w:r w:rsidR="00612936">
        <w:rPr>
          <w:rFonts w:ascii="Times New Roman" w:hAnsi="Times New Roman" w:cs="Times New Roman"/>
          <w:sz w:val="24"/>
          <w:szCs w:val="24"/>
          <w:lang w:val="en-US"/>
        </w:rPr>
        <w:t>run</w:t>
      </w:r>
      <w:r w:rsidR="00612936" w:rsidRPr="00612936">
        <w:rPr>
          <w:rFonts w:ascii="Times New Roman" w:hAnsi="Times New Roman" w:cs="Times New Roman"/>
          <w:sz w:val="24"/>
          <w:szCs w:val="24"/>
        </w:rPr>
        <w:t>_</w:t>
      </w:r>
      <w:r w:rsidR="00612936">
        <w:rPr>
          <w:rFonts w:ascii="Times New Roman" w:hAnsi="Times New Roman" w:cs="Times New Roman"/>
          <w:sz w:val="24"/>
          <w:szCs w:val="24"/>
          <w:lang w:val="en-US"/>
        </w:rPr>
        <w:t>verifier</w:t>
      </w:r>
      <w:r w:rsidR="00612936" w:rsidRPr="00612936">
        <w:rPr>
          <w:rFonts w:ascii="Times New Roman" w:hAnsi="Times New Roman" w:cs="Times New Roman"/>
          <w:sz w:val="24"/>
          <w:szCs w:val="24"/>
        </w:rPr>
        <w:t xml:space="preserve"> = </w:t>
      </w:r>
      <w:r w:rsidR="00612936">
        <w:rPr>
          <w:rFonts w:ascii="Times New Roman" w:hAnsi="Times New Roman" w:cs="Times New Roman"/>
          <w:sz w:val="24"/>
          <w:szCs w:val="24"/>
          <w:lang w:val="en-US"/>
        </w:rPr>
        <w:t>true</w:t>
      </w:r>
      <w:r w:rsidR="00612936" w:rsidRPr="00612936">
        <w:rPr>
          <w:rFonts w:ascii="Times New Roman" w:hAnsi="Times New Roman" w:cs="Times New Roman"/>
          <w:sz w:val="24"/>
          <w:szCs w:val="24"/>
        </w:rPr>
        <w:t xml:space="preserve">, </w:t>
      </w:r>
      <w:r w:rsidR="00612936">
        <w:rPr>
          <w:rFonts w:ascii="Times New Roman" w:hAnsi="Times New Roman" w:cs="Times New Roman"/>
          <w:sz w:val="24"/>
          <w:szCs w:val="24"/>
        </w:rPr>
        <w:t xml:space="preserve">перед тем, как </w:t>
      </w:r>
      <w:proofErr w:type="spellStart"/>
      <w:r w:rsidR="00612936">
        <w:rPr>
          <w:rFonts w:ascii="Times New Roman" w:hAnsi="Times New Roman" w:cs="Times New Roman"/>
          <w:sz w:val="24"/>
          <w:szCs w:val="24"/>
          <w:lang w:val="en-US"/>
        </w:rPr>
        <w:t>init</w:t>
      </w:r>
      <w:proofErr w:type="spellEnd"/>
      <w:r w:rsidR="00612936" w:rsidRPr="00612936">
        <w:rPr>
          <w:rFonts w:ascii="Times New Roman" w:hAnsi="Times New Roman" w:cs="Times New Roman"/>
          <w:sz w:val="24"/>
          <w:szCs w:val="24"/>
        </w:rPr>
        <w:t xml:space="preserve"> </w:t>
      </w:r>
      <w:r w:rsidR="00612936">
        <w:rPr>
          <w:rFonts w:ascii="Times New Roman" w:hAnsi="Times New Roman" w:cs="Times New Roman"/>
          <w:sz w:val="24"/>
          <w:szCs w:val="24"/>
        </w:rPr>
        <w:t xml:space="preserve">запускает какой-то из процессов, ее значение устанавливается </w:t>
      </w:r>
      <w:r w:rsidR="00612936">
        <w:rPr>
          <w:rFonts w:ascii="Times New Roman" w:hAnsi="Times New Roman" w:cs="Times New Roman"/>
          <w:sz w:val="24"/>
          <w:szCs w:val="24"/>
          <w:lang w:val="en-US"/>
        </w:rPr>
        <w:t>false</w:t>
      </w:r>
      <w:r w:rsidR="00612936">
        <w:rPr>
          <w:rFonts w:ascii="Times New Roman" w:hAnsi="Times New Roman" w:cs="Times New Roman"/>
          <w:sz w:val="24"/>
          <w:szCs w:val="24"/>
        </w:rPr>
        <w:t xml:space="preserve">, </w:t>
      </w:r>
      <w:r w:rsidR="00F97A64">
        <w:rPr>
          <w:rFonts w:ascii="Times New Roman" w:hAnsi="Times New Roman" w:cs="Times New Roman"/>
          <w:sz w:val="24"/>
          <w:szCs w:val="24"/>
        </w:rPr>
        <w:t xml:space="preserve">когда же процесс завершает работу, переменной </w:t>
      </w:r>
      <w:r w:rsidR="00F97A64">
        <w:rPr>
          <w:rFonts w:ascii="Times New Roman" w:hAnsi="Times New Roman" w:cs="Times New Roman"/>
          <w:sz w:val="24"/>
          <w:szCs w:val="24"/>
          <w:lang w:val="en-US"/>
        </w:rPr>
        <w:t>run</w:t>
      </w:r>
      <w:r w:rsidR="00F97A64" w:rsidRPr="00F97A64">
        <w:rPr>
          <w:rFonts w:ascii="Times New Roman" w:hAnsi="Times New Roman" w:cs="Times New Roman"/>
          <w:sz w:val="24"/>
          <w:szCs w:val="24"/>
        </w:rPr>
        <w:t>_</w:t>
      </w:r>
      <w:r w:rsidR="00F97A64">
        <w:rPr>
          <w:rFonts w:ascii="Times New Roman" w:hAnsi="Times New Roman" w:cs="Times New Roman"/>
          <w:sz w:val="24"/>
          <w:szCs w:val="24"/>
          <w:lang w:val="en-US"/>
        </w:rPr>
        <w:t>verifier</w:t>
      </w:r>
      <w:r w:rsidR="00F97A64" w:rsidRPr="00F97A64">
        <w:rPr>
          <w:rFonts w:ascii="Times New Roman" w:hAnsi="Times New Roman" w:cs="Times New Roman"/>
          <w:sz w:val="24"/>
          <w:szCs w:val="24"/>
        </w:rPr>
        <w:t xml:space="preserve"> </w:t>
      </w:r>
      <w:r w:rsidR="00F97A64">
        <w:rPr>
          <w:rFonts w:ascii="Times New Roman" w:hAnsi="Times New Roman" w:cs="Times New Roman"/>
          <w:sz w:val="24"/>
          <w:szCs w:val="24"/>
        </w:rPr>
        <w:t xml:space="preserve">снова присваивается значение </w:t>
      </w:r>
      <w:r w:rsidR="00F97A64">
        <w:rPr>
          <w:rFonts w:ascii="Times New Roman" w:hAnsi="Times New Roman" w:cs="Times New Roman"/>
          <w:sz w:val="24"/>
          <w:szCs w:val="24"/>
          <w:lang w:val="en-US"/>
        </w:rPr>
        <w:t>true</w:t>
      </w:r>
      <w:r w:rsidR="00F97A64">
        <w:rPr>
          <w:rFonts w:ascii="Times New Roman" w:hAnsi="Times New Roman" w:cs="Times New Roman"/>
          <w:sz w:val="24"/>
          <w:szCs w:val="24"/>
        </w:rPr>
        <w:t>.</w:t>
      </w:r>
    </w:p>
    <w:p w:rsidR="00B02B6F" w:rsidRDefault="00F97A64" w:rsidP="00E2431C">
      <w:pPr>
        <w:jc w:val="both"/>
        <w:rPr>
          <w:rFonts w:ascii="Times New Roman" w:hAnsi="Times New Roman" w:cs="Times New Roman"/>
          <w:sz w:val="24"/>
          <w:szCs w:val="24"/>
        </w:rPr>
      </w:pPr>
      <w:r>
        <w:rPr>
          <w:rFonts w:ascii="Times New Roman" w:hAnsi="Times New Roman" w:cs="Times New Roman"/>
          <w:sz w:val="24"/>
          <w:szCs w:val="24"/>
        </w:rPr>
        <w:tab/>
        <w:t>Возможен и другой случай, когда процесс</w:t>
      </w:r>
      <w:r w:rsidRPr="00F97A64">
        <w:rPr>
          <w:rFonts w:ascii="Times New Roman" w:hAnsi="Times New Roman" w:cs="Times New Roman"/>
          <w:sz w:val="24"/>
          <w:szCs w:val="24"/>
        </w:rPr>
        <w:t xml:space="preserve"> </w:t>
      </w:r>
      <w:r>
        <w:rPr>
          <w:rFonts w:ascii="Times New Roman" w:hAnsi="Times New Roman" w:cs="Times New Roman"/>
          <w:sz w:val="24"/>
          <w:szCs w:val="24"/>
        </w:rPr>
        <w:t xml:space="preserve">(не </w:t>
      </w:r>
      <w:proofErr w:type="spellStart"/>
      <w:r>
        <w:rPr>
          <w:rFonts w:ascii="Times New Roman" w:hAnsi="Times New Roman" w:cs="Times New Roman"/>
          <w:sz w:val="24"/>
          <w:szCs w:val="24"/>
          <w:lang w:val="en-US"/>
        </w:rPr>
        <w:t>init</w:t>
      </w:r>
      <w:proofErr w:type="spellEnd"/>
      <w:r w:rsidRPr="00F97A64">
        <w:rPr>
          <w:rFonts w:ascii="Times New Roman" w:hAnsi="Times New Roman" w:cs="Times New Roman"/>
          <w:sz w:val="24"/>
          <w:szCs w:val="24"/>
        </w:rPr>
        <w:t>)</w:t>
      </w:r>
      <w:r>
        <w:rPr>
          <w:rFonts w:ascii="Times New Roman" w:hAnsi="Times New Roman" w:cs="Times New Roman"/>
          <w:sz w:val="24"/>
          <w:szCs w:val="24"/>
        </w:rPr>
        <w:t xml:space="preserve"> присваивает переменной </w:t>
      </w:r>
      <w:r>
        <w:rPr>
          <w:rFonts w:ascii="Times New Roman" w:hAnsi="Times New Roman" w:cs="Times New Roman"/>
          <w:sz w:val="24"/>
          <w:szCs w:val="24"/>
          <w:lang w:val="en-US"/>
        </w:rPr>
        <w:t>run</w:t>
      </w:r>
      <w:r w:rsidRPr="00F97A64">
        <w:rPr>
          <w:rFonts w:ascii="Times New Roman" w:hAnsi="Times New Roman" w:cs="Times New Roman"/>
          <w:sz w:val="24"/>
          <w:szCs w:val="24"/>
        </w:rPr>
        <w:t>_</w:t>
      </w:r>
      <w:r>
        <w:rPr>
          <w:rFonts w:ascii="Times New Roman" w:hAnsi="Times New Roman" w:cs="Times New Roman"/>
          <w:sz w:val="24"/>
          <w:szCs w:val="24"/>
          <w:lang w:val="en-US"/>
        </w:rPr>
        <w:t>verifier</w:t>
      </w:r>
      <w:r w:rsidRPr="00F97A64">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true</w:t>
      </w:r>
      <w:r>
        <w:rPr>
          <w:rFonts w:ascii="Times New Roman" w:hAnsi="Times New Roman" w:cs="Times New Roman"/>
          <w:sz w:val="24"/>
          <w:szCs w:val="24"/>
        </w:rPr>
        <w:t>. Это случай, когда жертва отправ</w:t>
      </w:r>
      <w:r w:rsidR="00C722DD">
        <w:rPr>
          <w:rFonts w:ascii="Times New Roman" w:hAnsi="Times New Roman" w:cs="Times New Roman"/>
          <w:sz w:val="24"/>
          <w:szCs w:val="24"/>
        </w:rPr>
        <w:t xml:space="preserve">ляет транзакцию злоумышленнику. Такой вызов синхронен, как и все вызовы в </w:t>
      </w:r>
      <w:proofErr w:type="spellStart"/>
      <w:r w:rsidR="00C722DD">
        <w:rPr>
          <w:rFonts w:ascii="Times New Roman" w:hAnsi="Times New Roman" w:cs="Times New Roman"/>
          <w:sz w:val="24"/>
          <w:szCs w:val="24"/>
          <w:lang w:val="en-US"/>
        </w:rPr>
        <w:t>Ethereum</w:t>
      </w:r>
      <w:proofErr w:type="spellEnd"/>
      <w:r w:rsidR="00C722DD" w:rsidRPr="00C722DD">
        <w:rPr>
          <w:rFonts w:ascii="Times New Roman" w:hAnsi="Times New Roman" w:cs="Times New Roman"/>
          <w:sz w:val="24"/>
          <w:szCs w:val="24"/>
        </w:rPr>
        <w:t>.</w:t>
      </w:r>
      <w:r w:rsidR="00C722DD">
        <w:rPr>
          <w:rFonts w:ascii="Times New Roman" w:hAnsi="Times New Roman" w:cs="Times New Roman"/>
          <w:sz w:val="24"/>
          <w:szCs w:val="24"/>
        </w:rPr>
        <w:t xml:space="preserve"> Чтобы синхронизировать исполнение функций с учетом возможности отправки транзакции злоумышленнику, используется стек вызовов. Каждый элемент этого стека содержит некоторые служебные данные (какие именно – сейчас неважно). Если жертва отправляет транзакцию злоумышленнику, </w:t>
      </w:r>
      <w:r w:rsidR="00530807">
        <w:rPr>
          <w:rFonts w:ascii="Times New Roman" w:hAnsi="Times New Roman" w:cs="Times New Roman"/>
          <w:sz w:val="24"/>
          <w:szCs w:val="24"/>
        </w:rPr>
        <w:t xml:space="preserve">она сначала запоминает текущую высоту стека вызовов, потом присваивает </w:t>
      </w:r>
      <w:r w:rsidR="00530807">
        <w:rPr>
          <w:rFonts w:ascii="Times New Roman" w:hAnsi="Times New Roman" w:cs="Times New Roman"/>
          <w:sz w:val="24"/>
          <w:szCs w:val="24"/>
          <w:lang w:val="en-US"/>
        </w:rPr>
        <w:t>run</w:t>
      </w:r>
      <w:r w:rsidR="00530807" w:rsidRPr="00530807">
        <w:rPr>
          <w:rFonts w:ascii="Times New Roman" w:hAnsi="Times New Roman" w:cs="Times New Roman"/>
          <w:sz w:val="24"/>
          <w:szCs w:val="24"/>
        </w:rPr>
        <w:t>_</w:t>
      </w:r>
      <w:r w:rsidR="00530807">
        <w:rPr>
          <w:rFonts w:ascii="Times New Roman" w:hAnsi="Times New Roman" w:cs="Times New Roman"/>
          <w:sz w:val="24"/>
          <w:szCs w:val="24"/>
          <w:lang w:val="en-US"/>
        </w:rPr>
        <w:t>verifier</w:t>
      </w:r>
      <w:r w:rsidR="00530807" w:rsidRPr="00530807">
        <w:rPr>
          <w:rFonts w:ascii="Times New Roman" w:hAnsi="Times New Roman" w:cs="Times New Roman"/>
          <w:sz w:val="24"/>
          <w:szCs w:val="24"/>
        </w:rPr>
        <w:t xml:space="preserve"> = </w:t>
      </w:r>
      <w:r w:rsidR="00530807">
        <w:rPr>
          <w:rFonts w:ascii="Times New Roman" w:hAnsi="Times New Roman" w:cs="Times New Roman"/>
          <w:sz w:val="24"/>
          <w:szCs w:val="24"/>
          <w:lang w:val="en-US"/>
        </w:rPr>
        <w:t>true</w:t>
      </w:r>
      <w:r w:rsidR="00530807" w:rsidRPr="00530807">
        <w:rPr>
          <w:rFonts w:ascii="Times New Roman" w:hAnsi="Times New Roman" w:cs="Times New Roman"/>
          <w:sz w:val="24"/>
          <w:szCs w:val="24"/>
        </w:rPr>
        <w:t xml:space="preserve"> </w:t>
      </w:r>
      <w:r w:rsidR="00530807">
        <w:rPr>
          <w:rFonts w:ascii="Times New Roman" w:hAnsi="Times New Roman" w:cs="Times New Roman"/>
          <w:sz w:val="24"/>
          <w:szCs w:val="24"/>
        </w:rPr>
        <w:t>и кладет на стек вызовов элемент, соответствующий этому вызову транзакции. Тот экземпляр процесса жертвы, который только что отправил злоумышленнику транзакцию, приостанавливает работу до момента, когда высота стека вызовов снова станет равной запомненному значению.</w:t>
      </w:r>
    </w:p>
    <w:p w:rsidR="00530807" w:rsidRDefault="00530807" w:rsidP="00E2431C">
      <w:pPr>
        <w:jc w:val="both"/>
        <w:rPr>
          <w:rFonts w:ascii="Times New Roman" w:hAnsi="Times New Roman" w:cs="Times New Roman"/>
          <w:sz w:val="24"/>
          <w:szCs w:val="24"/>
        </w:rPr>
      </w:pPr>
      <w:r>
        <w:rPr>
          <w:rFonts w:ascii="Times New Roman" w:hAnsi="Times New Roman" w:cs="Times New Roman"/>
          <w:sz w:val="24"/>
          <w:szCs w:val="24"/>
        </w:rPr>
        <w:tab/>
        <w:t>Корректная обработка транзакций как от злоумышленника к жертве, так</w:t>
      </w:r>
      <w:r w:rsidR="002B5803">
        <w:rPr>
          <w:rFonts w:ascii="Times New Roman" w:hAnsi="Times New Roman" w:cs="Times New Roman"/>
          <w:sz w:val="24"/>
          <w:szCs w:val="24"/>
        </w:rPr>
        <w:t xml:space="preserve"> </w:t>
      </w:r>
      <w:r>
        <w:rPr>
          <w:rFonts w:ascii="Times New Roman" w:hAnsi="Times New Roman" w:cs="Times New Roman"/>
          <w:sz w:val="24"/>
          <w:szCs w:val="24"/>
        </w:rPr>
        <w:t>и в обратную сторону, чрезвычайно важна для обнаружения реентерабельности</w:t>
      </w:r>
      <w:r w:rsidR="002B5803">
        <w:rPr>
          <w:rFonts w:ascii="Times New Roman" w:hAnsi="Times New Roman" w:cs="Times New Roman"/>
          <w:sz w:val="24"/>
          <w:szCs w:val="24"/>
        </w:rPr>
        <w:t xml:space="preserve"> – уязвимости, позволяющей вывести все средства с баланса контракта, которая была использована при известной атаке </w:t>
      </w:r>
      <w:proofErr w:type="spellStart"/>
      <w:r w:rsidR="002B5803">
        <w:rPr>
          <w:rFonts w:ascii="Times New Roman" w:hAnsi="Times New Roman" w:cs="Times New Roman"/>
          <w:sz w:val="24"/>
          <w:szCs w:val="24"/>
          <w:lang w:val="en-US"/>
        </w:rPr>
        <w:t>TheDAO</w:t>
      </w:r>
      <w:proofErr w:type="spellEnd"/>
      <w:r w:rsidR="002B5803">
        <w:rPr>
          <w:rFonts w:ascii="Times New Roman" w:hAnsi="Times New Roman" w:cs="Times New Roman"/>
          <w:sz w:val="24"/>
          <w:szCs w:val="24"/>
        </w:rPr>
        <w:t>. Инструмент, созданный в этой работе, позволяет обнаруживать реентерабельность.  Также созданный инструмент позволяет обнаруживать незащищенный деструктор (функция, после вызова которой контракт перестает существовать) и недостаточно защищенные функции перевода средств.</w:t>
      </w:r>
    </w:p>
    <w:p w:rsidR="002B5803" w:rsidRDefault="002B5803" w:rsidP="00E2431C">
      <w:pPr>
        <w:jc w:val="both"/>
        <w:rPr>
          <w:ins w:id="11" w:author="Sveta" w:date="2019-04-17T22:27:00Z"/>
          <w:rFonts w:ascii="Times New Roman" w:hAnsi="Times New Roman" w:cs="Times New Roman"/>
          <w:sz w:val="24"/>
          <w:szCs w:val="24"/>
        </w:rPr>
      </w:pPr>
      <w:r>
        <w:rPr>
          <w:rFonts w:ascii="Times New Roman" w:hAnsi="Times New Roman" w:cs="Times New Roman"/>
          <w:sz w:val="24"/>
          <w:szCs w:val="24"/>
        </w:rPr>
        <w:lastRenderedPageBreak/>
        <w:tab/>
        <w:t xml:space="preserve">Серьезный недостаток инструмента – реализация символьного исполнения лишь на самом элементарном уровне, из-за чего он не способен находить многие сценарии атак, в которых ключевую роль играют правильно подобранные аргументы для вызова функций жертвы. Скорее всего, продуманное и правильное использование символьного исполнения </w:t>
      </w:r>
      <w:r w:rsidR="00693C31">
        <w:rPr>
          <w:rFonts w:ascii="Times New Roman" w:hAnsi="Times New Roman" w:cs="Times New Roman"/>
          <w:sz w:val="24"/>
          <w:szCs w:val="24"/>
        </w:rPr>
        <w:t>позволит инструменту находить гораздо более сложные сценарии, зависящие от аргументов, чем он сейчас способен найти. Однако, реализация символьного исполнения на серьезном уровне – очень трудоемкая задача, браться за которую имеет смысл только в том случае, если есть заказчик, для которого инструмент представляет реальный практический интерес.</w:t>
      </w:r>
    </w:p>
    <w:p w:rsidR="00F77BD8" w:rsidRDefault="00F77BD8" w:rsidP="00E2431C">
      <w:pPr>
        <w:jc w:val="both"/>
        <w:rPr>
          <w:ins w:id="12" w:author="Sveta" w:date="2019-04-17T22:27:00Z"/>
          <w:rFonts w:ascii="Times New Roman" w:hAnsi="Times New Roman" w:cs="Times New Roman"/>
          <w:sz w:val="24"/>
          <w:szCs w:val="24"/>
        </w:rPr>
      </w:pPr>
    </w:p>
    <w:p w:rsidR="00F77BD8" w:rsidRDefault="00F77BD8" w:rsidP="00F77BD8">
      <w:pPr>
        <w:jc w:val="center"/>
        <w:rPr>
          <w:ins w:id="13" w:author="Sveta" w:date="2019-04-17T22:27:00Z"/>
          <w:rFonts w:ascii="Times New Roman" w:hAnsi="Times New Roman" w:cs="Times New Roman"/>
          <w:sz w:val="28"/>
          <w:szCs w:val="28"/>
        </w:rPr>
        <w:pPrChange w:id="14" w:author="Sveta" w:date="2019-04-17T22:27:00Z">
          <w:pPr>
            <w:jc w:val="both"/>
          </w:pPr>
        </w:pPrChange>
      </w:pPr>
      <w:ins w:id="15" w:author="Sveta" w:date="2019-04-17T22:27:00Z">
        <w:r>
          <w:rPr>
            <w:rFonts w:ascii="Times New Roman" w:hAnsi="Times New Roman" w:cs="Times New Roman"/>
            <w:sz w:val="28"/>
            <w:szCs w:val="28"/>
          </w:rPr>
          <w:t>Заключение</w:t>
        </w:r>
      </w:ins>
    </w:p>
    <w:p w:rsidR="00F77BD8" w:rsidRPr="00F77BD8" w:rsidRDefault="00F77BD8" w:rsidP="00F77BD8">
      <w:pPr>
        <w:jc w:val="both"/>
        <w:rPr>
          <w:rFonts w:ascii="Times New Roman" w:hAnsi="Times New Roman" w:cs="Times New Roman"/>
          <w:sz w:val="24"/>
          <w:szCs w:val="24"/>
          <w:rPrChange w:id="16" w:author="Sveta" w:date="2019-04-17T22:27:00Z">
            <w:rPr>
              <w:rFonts w:ascii="Times New Roman" w:hAnsi="Times New Roman" w:cs="Times New Roman"/>
              <w:sz w:val="24"/>
              <w:szCs w:val="24"/>
            </w:rPr>
          </w:rPrChange>
        </w:rPr>
        <w:pPrChange w:id="17" w:author="Sveta" w:date="2019-04-17T22:27:00Z">
          <w:pPr>
            <w:jc w:val="both"/>
          </w:pPr>
        </w:pPrChange>
      </w:pPr>
      <w:ins w:id="18" w:author="Sveta" w:date="2019-04-17T22:27:00Z">
        <w:r>
          <w:rPr>
            <w:rFonts w:ascii="Times New Roman" w:hAnsi="Times New Roman" w:cs="Times New Roman"/>
            <w:sz w:val="24"/>
            <w:szCs w:val="24"/>
          </w:rPr>
          <w:tab/>
          <w:t xml:space="preserve">В рамках этой работы создан инструмент для </w:t>
        </w:r>
      </w:ins>
      <w:ins w:id="19" w:author="Sveta" w:date="2019-04-17T22:28:00Z">
        <w:r>
          <w:rPr>
            <w:rFonts w:ascii="Times New Roman" w:hAnsi="Times New Roman" w:cs="Times New Roman"/>
            <w:sz w:val="24"/>
            <w:szCs w:val="24"/>
          </w:rPr>
          <w:t xml:space="preserve">автоматического </w:t>
        </w:r>
      </w:ins>
      <w:ins w:id="20" w:author="Sveta" w:date="2019-04-17T22:27:00Z">
        <w:r>
          <w:rPr>
            <w:rFonts w:ascii="Times New Roman" w:hAnsi="Times New Roman" w:cs="Times New Roman"/>
            <w:sz w:val="24"/>
            <w:szCs w:val="24"/>
          </w:rPr>
          <w:t>поиска уязвимостей в ко</w:t>
        </w:r>
      </w:ins>
      <w:ins w:id="21" w:author="Sveta" w:date="2019-04-17T22:28:00Z">
        <w:r>
          <w:rPr>
            <w:rFonts w:ascii="Times New Roman" w:hAnsi="Times New Roman" w:cs="Times New Roman"/>
            <w:sz w:val="24"/>
            <w:szCs w:val="24"/>
          </w:rPr>
          <w:t xml:space="preserve">дах смарт-контрактов </w:t>
        </w:r>
        <w:proofErr w:type="spellStart"/>
        <w:r>
          <w:rPr>
            <w:rFonts w:ascii="Times New Roman" w:hAnsi="Times New Roman" w:cs="Times New Roman"/>
            <w:sz w:val="24"/>
            <w:szCs w:val="24"/>
            <w:lang w:val="en-US"/>
          </w:rPr>
          <w:t>Ethereum</w:t>
        </w:r>
        <w:proofErr w:type="spellEnd"/>
        <w:r w:rsidRPr="00F77BD8">
          <w:rPr>
            <w:rFonts w:ascii="Times New Roman" w:hAnsi="Times New Roman" w:cs="Times New Roman"/>
            <w:sz w:val="24"/>
            <w:szCs w:val="24"/>
            <w:rPrChange w:id="22" w:author="Sveta" w:date="2019-04-17T22:28:00Z">
              <w:rPr>
                <w:rFonts w:ascii="Times New Roman" w:hAnsi="Times New Roman" w:cs="Times New Roman"/>
                <w:sz w:val="24"/>
                <w:szCs w:val="24"/>
                <w:lang w:val="en-US"/>
              </w:rPr>
            </w:rPrChange>
          </w:rPr>
          <w:t>,</w:t>
        </w:r>
        <w:r>
          <w:rPr>
            <w:rFonts w:ascii="Times New Roman" w:hAnsi="Times New Roman" w:cs="Times New Roman"/>
            <w:sz w:val="24"/>
            <w:szCs w:val="24"/>
            <w:rPrChange w:id="23" w:author="Sveta" w:date="2019-04-17T22:28:00Z">
              <w:rPr>
                <w:rFonts w:ascii="Times New Roman" w:hAnsi="Times New Roman" w:cs="Times New Roman"/>
                <w:sz w:val="24"/>
                <w:szCs w:val="24"/>
              </w:rPr>
            </w:rPrChange>
          </w:rPr>
          <w:t xml:space="preserve"> анализирующий исходные коды на уровне инструкций </w:t>
        </w:r>
      </w:ins>
      <w:ins w:id="24" w:author="Sveta" w:date="2019-04-17T22:29:00Z">
        <w:r>
          <w:rPr>
            <w:rFonts w:ascii="Times New Roman" w:hAnsi="Times New Roman" w:cs="Times New Roman"/>
            <w:sz w:val="24"/>
            <w:szCs w:val="24"/>
            <w:lang w:val="en-US"/>
          </w:rPr>
          <w:t>EVM</w:t>
        </w:r>
        <w:r>
          <w:rPr>
            <w:rFonts w:ascii="Times New Roman" w:hAnsi="Times New Roman" w:cs="Times New Roman"/>
            <w:sz w:val="24"/>
            <w:szCs w:val="24"/>
            <w:rPrChange w:id="25" w:author="Sveta" w:date="2019-04-17T22:30:00Z">
              <w:rPr>
                <w:rFonts w:ascii="Times New Roman" w:hAnsi="Times New Roman" w:cs="Times New Roman"/>
                <w:sz w:val="24"/>
                <w:szCs w:val="24"/>
              </w:rPr>
            </w:rPrChange>
          </w:rPr>
          <w:t xml:space="preserve">, основанный на выполняемой системой </w:t>
        </w:r>
      </w:ins>
      <w:ins w:id="26" w:author="Sveta" w:date="2019-04-17T22:30:00Z">
        <w:r>
          <w:rPr>
            <w:rFonts w:ascii="Times New Roman" w:hAnsi="Times New Roman" w:cs="Times New Roman"/>
            <w:sz w:val="24"/>
            <w:szCs w:val="24"/>
            <w:lang w:val="en-US"/>
          </w:rPr>
          <w:t>Spin</w:t>
        </w:r>
        <w:r w:rsidRPr="00F77BD8">
          <w:rPr>
            <w:rFonts w:ascii="Times New Roman" w:hAnsi="Times New Roman" w:cs="Times New Roman"/>
            <w:sz w:val="24"/>
            <w:szCs w:val="24"/>
            <w:rPrChange w:id="27" w:author="Sveta" w:date="2019-04-17T22:30:00Z">
              <w:rPr>
                <w:rFonts w:ascii="Times New Roman" w:hAnsi="Times New Roman" w:cs="Times New Roman"/>
                <w:sz w:val="24"/>
                <w:szCs w:val="24"/>
                <w:lang w:val="en-US"/>
              </w:rPr>
            </w:rPrChange>
          </w:rPr>
          <w:t xml:space="preserve"> </w:t>
        </w:r>
        <w:r>
          <w:rPr>
            <w:rFonts w:ascii="Times New Roman" w:hAnsi="Times New Roman" w:cs="Times New Roman"/>
            <w:sz w:val="24"/>
            <w:szCs w:val="24"/>
          </w:rPr>
          <w:t>формальной верификации путем проверки модели.</w:t>
        </w:r>
      </w:ins>
      <w:ins w:id="28" w:author="Sveta" w:date="2019-04-17T22:31:00Z">
        <w:r>
          <w:rPr>
            <w:rFonts w:ascii="Times New Roman" w:hAnsi="Times New Roman" w:cs="Times New Roman"/>
            <w:sz w:val="24"/>
            <w:szCs w:val="24"/>
          </w:rPr>
          <w:t xml:space="preserve"> Инструмент был проверен на нескольк</w:t>
        </w:r>
        <w:r w:rsidR="002E0915">
          <w:rPr>
            <w:rFonts w:ascii="Times New Roman" w:hAnsi="Times New Roman" w:cs="Times New Roman"/>
            <w:sz w:val="24"/>
            <w:szCs w:val="24"/>
          </w:rPr>
          <w:t>их тестовых примерах контрактов</w:t>
        </w:r>
        <w:r>
          <w:rPr>
            <w:rFonts w:ascii="Times New Roman" w:hAnsi="Times New Roman" w:cs="Times New Roman"/>
            <w:sz w:val="24"/>
            <w:szCs w:val="24"/>
          </w:rPr>
          <w:t xml:space="preserve"> </w:t>
        </w:r>
      </w:ins>
      <w:ins w:id="29" w:author="Sveta" w:date="2019-04-17T22:38:00Z">
        <w:r w:rsidR="002E0915">
          <w:rPr>
            <w:rFonts w:ascii="Times New Roman" w:hAnsi="Times New Roman" w:cs="Times New Roman"/>
            <w:sz w:val="24"/>
            <w:szCs w:val="24"/>
          </w:rPr>
          <w:t>и показал корректные результаты.</w:t>
        </w:r>
      </w:ins>
      <w:bookmarkStart w:id="30" w:name="_GoBack"/>
      <w:bookmarkEnd w:id="30"/>
    </w:p>
    <w:p w:rsidR="00D400F0" w:rsidRPr="002D4566" w:rsidRDefault="00D400F0" w:rsidP="00E2431C">
      <w:pPr>
        <w:jc w:val="both"/>
        <w:rPr>
          <w:rFonts w:ascii="Times New Roman" w:hAnsi="Times New Roman" w:cs="Times New Roman"/>
          <w:sz w:val="24"/>
          <w:szCs w:val="24"/>
        </w:rPr>
      </w:pPr>
      <w:r>
        <w:rPr>
          <w:rFonts w:ascii="Times New Roman" w:hAnsi="Times New Roman" w:cs="Times New Roman"/>
          <w:sz w:val="24"/>
          <w:szCs w:val="24"/>
        </w:rPr>
        <w:tab/>
      </w:r>
      <w:r w:rsidR="009B7986">
        <w:rPr>
          <w:rFonts w:ascii="Times New Roman" w:hAnsi="Times New Roman" w:cs="Times New Roman"/>
          <w:sz w:val="24"/>
          <w:szCs w:val="24"/>
        </w:rPr>
        <w:t xml:space="preserve"> </w:t>
      </w:r>
    </w:p>
    <w:sectPr w:rsidR="00D400F0" w:rsidRPr="002D4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v">
    <w15:presenceInfo w15:providerId="None" w15:userId="rev"/>
  </w15:person>
  <w15:person w15:author="Sveta">
    <w15:presenceInfo w15:providerId="None" w15:userId="Sv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F6"/>
    <w:rsid w:val="0006710C"/>
    <w:rsid w:val="000B2BAE"/>
    <w:rsid w:val="000D0777"/>
    <w:rsid w:val="000F262E"/>
    <w:rsid w:val="00273879"/>
    <w:rsid w:val="002B5803"/>
    <w:rsid w:val="002D4566"/>
    <w:rsid w:val="002E0915"/>
    <w:rsid w:val="003423F6"/>
    <w:rsid w:val="003465CE"/>
    <w:rsid w:val="003B3475"/>
    <w:rsid w:val="003F58D5"/>
    <w:rsid w:val="00421966"/>
    <w:rsid w:val="004646D5"/>
    <w:rsid w:val="004F2DA6"/>
    <w:rsid w:val="00530807"/>
    <w:rsid w:val="00544325"/>
    <w:rsid w:val="005630F8"/>
    <w:rsid w:val="0057558E"/>
    <w:rsid w:val="005B2ACC"/>
    <w:rsid w:val="005D367B"/>
    <w:rsid w:val="00612936"/>
    <w:rsid w:val="00693C31"/>
    <w:rsid w:val="00756ED9"/>
    <w:rsid w:val="009B7986"/>
    <w:rsid w:val="00A3190F"/>
    <w:rsid w:val="00A502C5"/>
    <w:rsid w:val="00B02B6F"/>
    <w:rsid w:val="00B90F51"/>
    <w:rsid w:val="00B93053"/>
    <w:rsid w:val="00BE3C0E"/>
    <w:rsid w:val="00C2581E"/>
    <w:rsid w:val="00C722DD"/>
    <w:rsid w:val="00C80C33"/>
    <w:rsid w:val="00C837C1"/>
    <w:rsid w:val="00CB0F4C"/>
    <w:rsid w:val="00CF6C60"/>
    <w:rsid w:val="00D400F0"/>
    <w:rsid w:val="00D46895"/>
    <w:rsid w:val="00DD73D6"/>
    <w:rsid w:val="00DE1FDB"/>
    <w:rsid w:val="00E06671"/>
    <w:rsid w:val="00E2431C"/>
    <w:rsid w:val="00F14840"/>
    <w:rsid w:val="00F77BD8"/>
    <w:rsid w:val="00F97A64"/>
    <w:rsid w:val="00FA4ED3"/>
    <w:rsid w:val="00FB2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615A"/>
  <w15:chartTrackingRefBased/>
  <w15:docId w15:val="{17CF0ADC-A567-4392-8C96-2B81D30D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0F4C"/>
    <w:rPr>
      <w:color w:val="0563C1" w:themeColor="hyperlink"/>
      <w:u w:val="single"/>
    </w:rPr>
  </w:style>
  <w:style w:type="paragraph" w:styleId="a4">
    <w:name w:val="Balloon Text"/>
    <w:basedOn w:val="a"/>
    <w:link w:val="a5"/>
    <w:uiPriority w:val="99"/>
    <w:semiHidden/>
    <w:unhideWhenUsed/>
    <w:rsid w:val="005630F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630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sp.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_________Microsoft_Visio.vsdx"/><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5</Pages>
  <Words>1764</Words>
  <Characters>10057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dc:creator>
  <cp:keywords/>
  <dc:description/>
  <cp:lastModifiedBy>Sveta</cp:lastModifiedBy>
  <cp:revision>6</cp:revision>
  <dcterms:created xsi:type="dcterms:W3CDTF">2019-04-16T17:37:00Z</dcterms:created>
  <dcterms:modified xsi:type="dcterms:W3CDTF">2019-04-17T19:39:00Z</dcterms:modified>
</cp:coreProperties>
</file>